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7853A" w14:textId="77777777" w:rsidR="0001179E" w:rsidRPr="00E356CA" w:rsidRDefault="0001179E" w:rsidP="0001179E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E356CA">
        <w:rPr>
          <w:rFonts w:ascii="Times New Roman" w:eastAsia="宋体" w:hAnsi="Times New Roman" w:cs="Times New Roman"/>
          <w:b/>
          <w:sz w:val="30"/>
          <w:szCs w:val="30"/>
        </w:rPr>
        <w:t>Statement of Purpose</w:t>
      </w:r>
    </w:p>
    <w:p w14:paraId="303EBFBD" w14:textId="77777777" w:rsidR="0001179E" w:rsidRPr="00E356CA" w:rsidRDefault="0001179E" w:rsidP="0001179E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E356CA">
        <w:rPr>
          <w:rFonts w:ascii="Times New Roman" w:eastAsia="宋体" w:hAnsi="Times New Roman" w:cs="Times New Roman"/>
          <w:b/>
          <w:sz w:val="24"/>
          <w:szCs w:val="24"/>
        </w:rPr>
        <w:t>Ziyi Wu</w:t>
      </w:r>
    </w:p>
    <w:p w14:paraId="724E7BF1" w14:textId="77777777" w:rsidR="0001179E" w:rsidRPr="00E356CA" w:rsidRDefault="00122087" w:rsidP="0001179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>Applicant</w:t>
      </w:r>
      <w:r w:rsidR="00254521" w:rsidRPr="00E356CA">
        <w:rPr>
          <w:rFonts w:ascii="Times New Roman" w:eastAsia="宋体" w:hAnsi="Times New Roman" w:cs="Times New Roman"/>
          <w:sz w:val="24"/>
          <w:szCs w:val="24"/>
        </w:rPr>
        <w:t xml:space="preserve"> for Ph.D. in Robotics</w:t>
      </w:r>
    </w:p>
    <w:p w14:paraId="47F5B4ED" w14:textId="77777777" w:rsidR="0001179E" w:rsidRDefault="0001179E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382AC2FD" w14:textId="77777777" w:rsidR="00254521" w:rsidRPr="00E356CA" w:rsidRDefault="00407536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My primary research interests are computer vision and its applications to </w:t>
      </w:r>
      <w:r w:rsidR="002B698E">
        <w:rPr>
          <w:rFonts w:ascii="Times New Roman" w:eastAsia="宋体" w:hAnsi="Times New Roman" w:cs="Times New Roman"/>
          <w:sz w:val="24"/>
          <w:szCs w:val="24"/>
        </w:rPr>
        <w:t>3D data</w:t>
      </w:r>
      <w:r w:rsidR="00486FA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As an undergraduate</w:t>
      </w:r>
      <w:r w:rsidR="00834E79" w:rsidRPr="00E356CA">
        <w:rPr>
          <w:rFonts w:ascii="Times New Roman" w:eastAsia="宋体" w:hAnsi="Times New Roman" w:cs="Times New Roman"/>
          <w:sz w:val="24"/>
          <w:szCs w:val="24"/>
        </w:rPr>
        <w:t>, I was fortunate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 to participate in several </w:t>
      </w:r>
      <w:r w:rsidR="005157E1" w:rsidRPr="00E356CA">
        <w:rPr>
          <w:rFonts w:ascii="Times New Roman" w:eastAsia="宋体" w:hAnsi="Times New Roman" w:cs="Times New Roman"/>
          <w:sz w:val="24"/>
          <w:szCs w:val="24"/>
        </w:rPr>
        <w:t>projects at both Tsinghua</w:t>
      </w:r>
      <w:r w:rsidR="0066532A" w:rsidRPr="00E356CA">
        <w:rPr>
          <w:rFonts w:ascii="Times New Roman" w:eastAsia="宋体" w:hAnsi="Times New Roman" w:cs="Times New Roman"/>
          <w:sz w:val="24"/>
          <w:szCs w:val="24"/>
        </w:rPr>
        <w:t xml:space="preserve"> and Stanford</w:t>
      </w:r>
      <w:r w:rsidR="003544E3" w:rsidRPr="00E356CA">
        <w:rPr>
          <w:rFonts w:ascii="Times New Roman" w:eastAsia="宋体" w:hAnsi="Times New Roman" w:cs="Times New Roman"/>
          <w:sz w:val="24"/>
          <w:szCs w:val="24"/>
        </w:rPr>
        <w:t xml:space="preserve">, from which I 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have </w:t>
      </w:r>
      <w:r w:rsidR="003544E3" w:rsidRPr="00E356CA">
        <w:rPr>
          <w:rFonts w:ascii="Times New Roman" w:eastAsia="宋体" w:hAnsi="Times New Roman" w:cs="Times New Roman"/>
          <w:sz w:val="24"/>
          <w:szCs w:val="24"/>
        </w:rPr>
        <w:t>realize</w:t>
      </w:r>
      <w:r w:rsidR="00D54D9B">
        <w:rPr>
          <w:rFonts w:ascii="Times New Roman" w:eastAsia="宋体" w:hAnsi="Times New Roman" w:cs="Times New Roman"/>
          <w:sz w:val="24"/>
          <w:szCs w:val="24"/>
        </w:rPr>
        <w:t>d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the importance of 3D </w:t>
      </w:r>
      <w:r w:rsidR="0029462C">
        <w:rPr>
          <w:rFonts w:ascii="Times New Roman" w:eastAsia="宋体" w:hAnsi="Times New Roman" w:cs="Times New Roman"/>
          <w:sz w:val="24"/>
          <w:szCs w:val="24"/>
        </w:rPr>
        <w:t>vision</w:t>
      </w:r>
      <w:r w:rsidR="002B698E">
        <w:rPr>
          <w:rFonts w:ascii="Times New Roman" w:eastAsia="宋体" w:hAnsi="Times New Roman" w:cs="Times New Roman"/>
          <w:sz w:val="24"/>
          <w:szCs w:val="24"/>
        </w:rPr>
        <w:t xml:space="preserve"> tasks</w:t>
      </w:r>
      <w:r w:rsidR="00D54D9B">
        <w:rPr>
          <w:rFonts w:ascii="Times New Roman" w:eastAsia="宋体" w:hAnsi="Times New Roman" w:cs="Times New Roman"/>
          <w:sz w:val="24"/>
          <w:szCs w:val="24"/>
        </w:rPr>
        <w:t>, especially those related to</w:t>
      </w:r>
      <w:r w:rsidR="002B34FB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4D9B">
        <w:rPr>
          <w:rFonts w:ascii="Times New Roman" w:eastAsia="宋体" w:hAnsi="Times New Roman" w:cs="Times New Roman"/>
          <w:sz w:val="24"/>
          <w:szCs w:val="24"/>
        </w:rPr>
        <w:t>robotics and self-driving cars</w:t>
      </w:r>
      <w:r w:rsidR="00E4042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991F10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C161A" w:rsidRPr="00E356CA">
        <w:rPr>
          <w:rFonts w:ascii="Times New Roman" w:eastAsia="宋体" w:hAnsi="Times New Roman" w:cs="Times New Roman"/>
          <w:sz w:val="24"/>
          <w:szCs w:val="24"/>
        </w:rPr>
        <w:t>To further pursue my interest</w:t>
      </w:r>
      <w:r w:rsidR="00D54D9B">
        <w:rPr>
          <w:rFonts w:ascii="Times New Roman" w:eastAsia="宋体" w:hAnsi="Times New Roman" w:cs="Times New Roman"/>
          <w:sz w:val="24"/>
          <w:szCs w:val="24"/>
        </w:rPr>
        <w:t>s, I am excit</w:t>
      </w:r>
      <w:r w:rsidR="00276809" w:rsidRPr="00E356CA">
        <w:rPr>
          <w:rFonts w:ascii="Times New Roman" w:eastAsia="宋体" w:hAnsi="Times New Roman" w:cs="Times New Roman"/>
          <w:sz w:val="24"/>
          <w:szCs w:val="24"/>
        </w:rPr>
        <w:t>ed</w:t>
      </w:r>
      <w:r w:rsidR="00CE557C" w:rsidRPr="00E356CA">
        <w:rPr>
          <w:rFonts w:ascii="Times New Roman" w:eastAsia="宋体" w:hAnsi="Times New Roman" w:cs="Times New Roman"/>
          <w:sz w:val="24"/>
          <w:szCs w:val="24"/>
        </w:rPr>
        <w:t xml:space="preserve"> to apply for </w:t>
      </w:r>
      <w:r w:rsidR="002A2B49" w:rsidRPr="00E356CA">
        <w:rPr>
          <w:rFonts w:ascii="Times New Roman" w:eastAsia="宋体" w:hAnsi="Times New Roman" w:cs="Times New Roman"/>
          <w:sz w:val="24"/>
          <w:szCs w:val="24"/>
        </w:rPr>
        <w:t xml:space="preserve">your </w:t>
      </w:r>
      <w:r w:rsidR="0095736C" w:rsidRPr="00E356CA">
        <w:rPr>
          <w:rFonts w:ascii="Times New Roman" w:eastAsia="宋体" w:hAnsi="Times New Roman" w:cs="Times New Roman"/>
          <w:sz w:val="24"/>
          <w:szCs w:val="24"/>
        </w:rPr>
        <w:t>P</w:t>
      </w:r>
      <w:r w:rsidR="00BE1A59" w:rsidRPr="00E356CA">
        <w:rPr>
          <w:rFonts w:ascii="Times New Roman" w:eastAsia="宋体" w:hAnsi="Times New Roman" w:cs="Times New Roman"/>
          <w:sz w:val="24"/>
          <w:szCs w:val="24"/>
        </w:rPr>
        <w:t>h.D. program</w:t>
      </w:r>
      <w:r w:rsidR="006A7FAD" w:rsidRPr="00E356CA">
        <w:rPr>
          <w:rFonts w:ascii="Times New Roman" w:eastAsia="宋体" w:hAnsi="Times New Roman" w:cs="Times New Roman"/>
          <w:sz w:val="24"/>
          <w:szCs w:val="24"/>
        </w:rPr>
        <w:t xml:space="preserve"> in the Robotics Institute</w:t>
      </w:r>
      <w:r w:rsidR="00D54D9B">
        <w:rPr>
          <w:rFonts w:ascii="Times New Roman" w:eastAsia="宋体" w:hAnsi="Times New Roman" w:cs="Times New Roman"/>
          <w:sz w:val="24"/>
          <w:szCs w:val="24"/>
        </w:rPr>
        <w:t xml:space="preserve">, where I wish to </w:t>
      </w:r>
      <w:r w:rsidR="00E21974">
        <w:rPr>
          <w:rFonts w:ascii="Times New Roman" w:eastAsia="宋体" w:hAnsi="Times New Roman" w:cs="Times New Roman"/>
          <w:sz w:val="24"/>
          <w:szCs w:val="24"/>
        </w:rPr>
        <w:t>further research on</w:t>
      </w:r>
      <w:r w:rsidR="00107DD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4681">
        <w:rPr>
          <w:rFonts w:ascii="Times New Roman" w:eastAsia="宋体" w:hAnsi="Times New Roman" w:cs="Times New Roman"/>
          <w:sz w:val="24"/>
          <w:szCs w:val="24"/>
        </w:rPr>
        <w:t>improving the efficiency and robustness of 3D</w:t>
      </w:r>
      <w:r w:rsidR="004A4A31">
        <w:rPr>
          <w:rFonts w:ascii="Times New Roman" w:eastAsia="宋体" w:hAnsi="Times New Roman" w:cs="Times New Roman"/>
          <w:sz w:val="24"/>
          <w:szCs w:val="24"/>
        </w:rPr>
        <w:t xml:space="preserve"> vision algorithms</w:t>
      </w:r>
      <w:r w:rsidR="005871CD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4A4A31">
        <w:rPr>
          <w:rFonts w:ascii="Times New Roman" w:eastAsia="宋体" w:hAnsi="Times New Roman" w:cs="Times New Roman"/>
          <w:sz w:val="24"/>
          <w:szCs w:val="24"/>
        </w:rPr>
        <w:t xml:space="preserve"> </w:t>
      </w:r>
      <w:commentRangeStart w:id="0"/>
      <w:r w:rsidR="004A4A31">
        <w:rPr>
          <w:rFonts w:ascii="Times New Roman" w:eastAsia="宋体" w:hAnsi="Times New Roman" w:cs="Times New Roman"/>
          <w:sz w:val="24"/>
          <w:szCs w:val="24"/>
        </w:rPr>
        <w:t>I believe this will enable our machines to p</w:t>
      </w:r>
      <w:r w:rsidR="00D9779A">
        <w:rPr>
          <w:rFonts w:ascii="Times New Roman" w:eastAsia="宋体" w:hAnsi="Times New Roman" w:cs="Times New Roman"/>
          <w:sz w:val="24"/>
          <w:szCs w:val="24"/>
        </w:rPr>
        <w:t>erceive the world more effectively</w:t>
      </w:r>
      <w:r w:rsidR="004A4A31">
        <w:rPr>
          <w:rFonts w:ascii="Times New Roman" w:eastAsia="宋体" w:hAnsi="Times New Roman" w:cs="Times New Roman"/>
          <w:sz w:val="24"/>
          <w:szCs w:val="24"/>
        </w:rPr>
        <w:t xml:space="preserve"> and intelligently.</w:t>
      </w:r>
      <w:commentRangeEnd w:id="0"/>
      <w:r w:rsidR="006E1D2D">
        <w:rPr>
          <w:rStyle w:val="a5"/>
        </w:rPr>
        <w:commentReference w:id="0"/>
      </w:r>
    </w:p>
    <w:p w14:paraId="5B87240C" w14:textId="77777777" w:rsidR="002E0A7B" w:rsidRPr="00E356CA" w:rsidRDefault="002E0A7B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6A7ECCC7" w14:textId="77777777" w:rsidR="002E0A7B" w:rsidRPr="00E356CA" w:rsidRDefault="005D0BA5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I first became </w:t>
      </w:r>
      <w:r w:rsidR="006174BA">
        <w:rPr>
          <w:rFonts w:ascii="Times New Roman" w:eastAsia="宋体" w:hAnsi="Times New Roman" w:cs="Times New Roman"/>
          <w:sz w:val="24"/>
          <w:szCs w:val="24"/>
        </w:rPr>
        <w:t>interested in</w:t>
      </w: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 xml:space="preserve">computer vision </w:t>
      </w:r>
      <w:r w:rsidR="009F3AA9" w:rsidRPr="00E356CA">
        <w:rPr>
          <w:rFonts w:ascii="Times New Roman" w:eastAsia="宋体" w:hAnsi="Times New Roman" w:cs="Times New Roman"/>
          <w:sz w:val="24"/>
          <w:szCs w:val="24"/>
        </w:rPr>
        <w:t>when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 xml:space="preserve"> I e</w:t>
      </w:r>
      <w:r w:rsidR="00526BDE">
        <w:rPr>
          <w:rFonts w:ascii="Times New Roman" w:eastAsia="宋体" w:hAnsi="Times New Roman" w:cs="Times New Roman"/>
          <w:sz w:val="24"/>
          <w:szCs w:val="24"/>
        </w:rPr>
        <w:t xml:space="preserve">nrolled in Stanford’s </w:t>
      </w:r>
      <w:r w:rsidR="006174BA">
        <w:rPr>
          <w:rFonts w:ascii="Times New Roman" w:eastAsia="宋体" w:hAnsi="Times New Roman" w:cs="Times New Roman"/>
          <w:sz w:val="24"/>
          <w:szCs w:val="24"/>
        </w:rPr>
        <w:t>online courses abou</w:t>
      </w:r>
      <w:r w:rsidR="006240A4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="00466F7B">
        <w:rPr>
          <w:rFonts w:ascii="Times New Roman" w:eastAsia="宋体" w:hAnsi="Times New Roman" w:cs="Times New Roman"/>
          <w:sz w:val="24"/>
          <w:szCs w:val="24"/>
        </w:rPr>
        <w:t>deep learning</w:t>
      </w:r>
      <w:r w:rsidR="005D4BDA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6174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3D44" w:rsidRPr="00E356CA">
        <w:rPr>
          <w:rFonts w:ascii="Times New Roman" w:eastAsia="宋体" w:hAnsi="Times New Roman" w:cs="Times New Roman"/>
          <w:sz w:val="24"/>
          <w:szCs w:val="24"/>
        </w:rPr>
        <w:t>Deeply impressed by</w:t>
      </w:r>
      <w:r w:rsidR="006174BA">
        <w:rPr>
          <w:rFonts w:ascii="Times New Roman" w:eastAsia="宋体" w:hAnsi="Times New Roman" w:cs="Times New Roman"/>
          <w:sz w:val="24"/>
          <w:szCs w:val="24"/>
        </w:rPr>
        <w:t xml:space="preserve"> the success of modern AI algorithms</w:t>
      </w:r>
      <w:r w:rsidR="00D772A4">
        <w:rPr>
          <w:rFonts w:ascii="Times New Roman" w:eastAsia="宋体" w:hAnsi="Times New Roman" w:cs="Times New Roman"/>
          <w:sz w:val="24"/>
          <w:szCs w:val="24"/>
        </w:rPr>
        <w:t xml:space="preserve"> such as AlphaGo</w:t>
      </w:r>
      <w:r w:rsidR="00304C7E" w:rsidRPr="00E356CA">
        <w:rPr>
          <w:rFonts w:ascii="Times New Roman" w:eastAsia="宋体" w:hAnsi="Times New Roman" w:cs="Times New Roman"/>
          <w:sz w:val="24"/>
          <w:szCs w:val="24"/>
        </w:rPr>
        <w:t>, I dedicated myself</w:t>
      </w:r>
      <w:r w:rsidR="00977DC7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3F7F" w:rsidRPr="00E356CA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266344" w:rsidRPr="00E356CA">
        <w:rPr>
          <w:rFonts w:ascii="Times New Roman" w:eastAsia="宋体" w:hAnsi="Times New Roman" w:cs="Times New Roman"/>
          <w:sz w:val="24"/>
          <w:szCs w:val="24"/>
        </w:rPr>
        <w:t>more related classes</w:t>
      </w:r>
      <w:r w:rsidR="00833CA3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AB3AAF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commentRangeStart w:id="1"/>
      <w:r w:rsidR="00AB3AAF" w:rsidRPr="00E356CA">
        <w:rPr>
          <w:rFonts w:ascii="Times New Roman" w:eastAsia="宋体" w:hAnsi="Times New Roman" w:cs="Times New Roman"/>
          <w:sz w:val="24"/>
          <w:szCs w:val="24"/>
        </w:rPr>
        <w:t xml:space="preserve">For example, I trained a </w:t>
      </w:r>
      <w:r w:rsidR="002F0E1D" w:rsidRPr="00E356CA">
        <w:rPr>
          <w:rFonts w:ascii="Times New Roman" w:eastAsia="宋体" w:hAnsi="Times New Roman" w:cs="Times New Roman"/>
          <w:sz w:val="24"/>
          <w:szCs w:val="24"/>
        </w:rPr>
        <w:t>Wide-</w:t>
      </w:r>
      <w:r w:rsidR="005C4F3E" w:rsidRPr="00E356CA">
        <w:rPr>
          <w:rFonts w:ascii="Times New Roman" w:eastAsia="宋体" w:hAnsi="Times New Roman" w:cs="Times New Roman"/>
          <w:sz w:val="24"/>
          <w:szCs w:val="24"/>
        </w:rPr>
        <w:t>ResNet</w:t>
      </w:r>
      <w:r w:rsidR="00A55155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571C" w:rsidRPr="00E356CA">
        <w:rPr>
          <w:rFonts w:ascii="Times New Roman" w:eastAsia="宋体" w:hAnsi="Times New Roman" w:cs="Times New Roman"/>
          <w:sz w:val="24"/>
          <w:szCs w:val="24"/>
        </w:rPr>
        <w:t xml:space="preserve">to classify </w:t>
      </w:r>
      <w:r w:rsidR="002D2C48" w:rsidRPr="00E356CA">
        <w:rPr>
          <w:rFonts w:ascii="Times New Roman" w:eastAsia="宋体" w:hAnsi="Times New Roman" w:cs="Times New Roman"/>
          <w:sz w:val="24"/>
          <w:szCs w:val="24"/>
        </w:rPr>
        <w:t>a</w:t>
      </w:r>
      <w:r w:rsidR="003A670C" w:rsidRPr="00E356CA">
        <w:rPr>
          <w:rFonts w:ascii="Times New Roman" w:eastAsia="宋体" w:hAnsi="Times New Roman" w:cs="Times New Roman"/>
          <w:sz w:val="24"/>
          <w:szCs w:val="24"/>
        </w:rPr>
        <w:t xml:space="preserve">rticles of clothing in the </w:t>
      </w:r>
      <w:r w:rsidR="000858E4" w:rsidRPr="00E356CA">
        <w:rPr>
          <w:rFonts w:ascii="Times New Roman" w:eastAsia="宋体" w:hAnsi="Times New Roman" w:cs="Times New Roman"/>
          <w:i/>
          <w:sz w:val="24"/>
          <w:szCs w:val="24"/>
        </w:rPr>
        <w:t>PRML</w:t>
      </w:r>
      <w:r w:rsidR="003A670C" w:rsidRPr="00E356CA">
        <w:rPr>
          <w:rFonts w:ascii="Times New Roman" w:eastAsia="宋体" w:hAnsi="Times New Roman" w:cs="Times New Roman"/>
          <w:sz w:val="24"/>
          <w:szCs w:val="24"/>
        </w:rPr>
        <w:t xml:space="preserve"> course project. </w:t>
      </w:r>
      <w:r w:rsidR="006B1FD8" w:rsidRPr="00E356CA">
        <w:rPr>
          <w:rFonts w:ascii="Times New Roman" w:eastAsia="宋体" w:hAnsi="Times New Roman" w:cs="Times New Roman"/>
          <w:sz w:val="24"/>
          <w:szCs w:val="24"/>
        </w:rPr>
        <w:t>In order to improve the accuracy</w:t>
      </w:r>
      <w:r w:rsidR="00CA6516" w:rsidRPr="00E356CA">
        <w:rPr>
          <w:rFonts w:ascii="Times New Roman" w:eastAsia="宋体" w:hAnsi="Times New Roman" w:cs="Times New Roman"/>
          <w:sz w:val="24"/>
          <w:szCs w:val="24"/>
        </w:rPr>
        <w:t xml:space="preserve">, I </w:t>
      </w:r>
      <w:r w:rsidR="004006C3" w:rsidRPr="00E356CA">
        <w:rPr>
          <w:rFonts w:ascii="Times New Roman" w:eastAsia="宋体" w:hAnsi="Times New Roman" w:cs="Times New Roman"/>
          <w:sz w:val="24"/>
          <w:szCs w:val="24"/>
        </w:rPr>
        <w:t xml:space="preserve">applied various tricks including </w:t>
      </w:r>
      <w:r w:rsidR="008C557A" w:rsidRPr="00E356CA">
        <w:rPr>
          <w:rFonts w:ascii="Times New Roman" w:eastAsia="宋体" w:hAnsi="Times New Roman" w:cs="Times New Roman"/>
          <w:sz w:val="24"/>
          <w:szCs w:val="24"/>
        </w:rPr>
        <w:t>MixUp</w:t>
      </w:r>
      <w:r w:rsidR="008C557A">
        <w:rPr>
          <w:rFonts w:ascii="Times New Roman" w:eastAsia="宋体" w:hAnsi="Times New Roman" w:cs="Times New Roman"/>
          <w:sz w:val="24"/>
          <w:szCs w:val="24"/>
        </w:rPr>
        <w:t xml:space="preserve"> augmentation</w:t>
      </w:r>
      <w:r w:rsidR="008C557A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C557A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="006016E9" w:rsidRPr="00E356CA">
        <w:rPr>
          <w:rFonts w:ascii="Times New Roman" w:eastAsia="宋体" w:hAnsi="Times New Roman" w:cs="Times New Roman"/>
          <w:sz w:val="24"/>
          <w:szCs w:val="24"/>
        </w:rPr>
        <w:t>Snapshot E</w:t>
      </w:r>
      <w:r w:rsidR="006975AF" w:rsidRPr="00E356CA">
        <w:rPr>
          <w:rFonts w:ascii="Times New Roman" w:eastAsia="宋体" w:hAnsi="Times New Roman" w:cs="Times New Roman"/>
          <w:sz w:val="24"/>
          <w:szCs w:val="24"/>
        </w:rPr>
        <w:t>nsemble</w:t>
      </w:r>
      <w:r w:rsidR="00CC7BB2" w:rsidRPr="00E356CA">
        <w:rPr>
          <w:rFonts w:ascii="Times New Roman" w:eastAsia="宋体" w:hAnsi="Times New Roman" w:cs="Times New Roman"/>
          <w:sz w:val="24"/>
          <w:szCs w:val="24"/>
        </w:rPr>
        <w:t>s</w:t>
      </w:r>
      <w:r w:rsidR="004D0C74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C41D49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commentRangeEnd w:id="1"/>
      <w:r w:rsidR="00542AC7">
        <w:rPr>
          <w:rStyle w:val="a5"/>
        </w:rPr>
        <w:commentReference w:id="1"/>
      </w:r>
      <w:r w:rsidR="00C56294" w:rsidRPr="00E356CA">
        <w:rPr>
          <w:rFonts w:ascii="Times New Roman" w:eastAsia="宋体" w:hAnsi="Times New Roman" w:cs="Times New Roman"/>
          <w:sz w:val="24"/>
          <w:szCs w:val="24"/>
        </w:rPr>
        <w:t>The challenging cours</w:t>
      </w:r>
      <w:r w:rsidR="008C557A">
        <w:rPr>
          <w:rFonts w:ascii="Times New Roman" w:eastAsia="宋体" w:hAnsi="Times New Roman" w:cs="Times New Roman"/>
          <w:sz w:val="24"/>
          <w:szCs w:val="24"/>
        </w:rPr>
        <w:t xml:space="preserve">es in </w:t>
      </w:r>
      <w:r w:rsidR="00466F7B">
        <w:rPr>
          <w:rFonts w:ascii="Times New Roman" w:eastAsia="宋体" w:hAnsi="Times New Roman" w:cs="Times New Roman"/>
          <w:sz w:val="24"/>
          <w:szCs w:val="24"/>
        </w:rPr>
        <w:t xml:space="preserve">Tsinghua </w:t>
      </w:r>
      <w:r w:rsidR="00F76273" w:rsidRPr="00E356CA">
        <w:rPr>
          <w:rFonts w:ascii="Times New Roman" w:eastAsia="宋体" w:hAnsi="Times New Roman" w:cs="Times New Roman"/>
          <w:sz w:val="24"/>
          <w:szCs w:val="24"/>
        </w:rPr>
        <w:t>help</w:t>
      </w:r>
      <w:r w:rsidR="008C557A">
        <w:rPr>
          <w:rFonts w:ascii="Times New Roman" w:eastAsia="宋体" w:hAnsi="Times New Roman" w:cs="Times New Roman"/>
          <w:sz w:val="24"/>
          <w:szCs w:val="24"/>
        </w:rPr>
        <w:t>ed</w:t>
      </w:r>
      <w:r w:rsidR="00F76273" w:rsidRPr="00E356CA">
        <w:rPr>
          <w:rFonts w:ascii="Times New Roman" w:eastAsia="宋体" w:hAnsi="Times New Roman" w:cs="Times New Roman"/>
          <w:sz w:val="24"/>
          <w:szCs w:val="24"/>
        </w:rPr>
        <w:t xml:space="preserve"> me obtain </w:t>
      </w:r>
      <w:del w:id="2" w:author="Ben Ayton" w:date="2020-11-09T22:39:00Z">
        <w:r w:rsidR="00F76273" w:rsidRPr="00E356CA" w:rsidDel="006E1D2D">
          <w:rPr>
            <w:rFonts w:ascii="Times New Roman" w:eastAsia="宋体" w:hAnsi="Times New Roman" w:cs="Times New Roman"/>
            <w:sz w:val="24"/>
            <w:szCs w:val="24"/>
          </w:rPr>
          <w:delText>basic knowledge and engineering skills in</w:delText>
        </w:r>
      </w:del>
      <w:ins w:id="3" w:author="Ben Ayton" w:date="2020-11-09T22:39:00Z">
        <w:r w:rsidR="006E1D2D">
          <w:rPr>
            <w:rFonts w:ascii="Times New Roman" w:eastAsia="宋体" w:hAnsi="Times New Roman" w:cs="Times New Roman"/>
            <w:sz w:val="24"/>
            <w:szCs w:val="24"/>
          </w:rPr>
          <w:t>mastery of the fundamentals of</w:t>
        </w:r>
      </w:ins>
      <w:r w:rsidR="00F76273" w:rsidRPr="00E356CA">
        <w:rPr>
          <w:rFonts w:ascii="Times New Roman" w:eastAsia="宋体" w:hAnsi="Times New Roman" w:cs="Times New Roman"/>
          <w:sz w:val="24"/>
          <w:szCs w:val="24"/>
        </w:rPr>
        <w:t xml:space="preserve"> computer visio</w:t>
      </w:r>
      <w:r w:rsidR="006D0BD7" w:rsidRPr="00E356CA">
        <w:rPr>
          <w:rFonts w:ascii="Times New Roman" w:eastAsia="宋体" w:hAnsi="Times New Roman" w:cs="Times New Roman"/>
          <w:sz w:val="24"/>
          <w:szCs w:val="24"/>
        </w:rPr>
        <w:t xml:space="preserve">n, enabling me to </w:t>
      </w:r>
      <w:ins w:id="4" w:author="Ben Ayton" w:date="2020-11-09T22:40:00Z">
        <w:r w:rsidR="006E1D2D">
          <w:rPr>
            <w:rFonts w:ascii="Times New Roman" w:eastAsia="宋体" w:hAnsi="Times New Roman" w:cs="Times New Roman"/>
            <w:sz w:val="24"/>
            <w:szCs w:val="24"/>
          </w:rPr>
          <w:t>succeed</w:t>
        </w:r>
      </w:ins>
      <w:del w:id="5" w:author="Ben Ayton" w:date="2020-11-09T22:40:00Z">
        <w:r w:rsidR="006D0BD7" w:rsidRPr="00E356CA" w:rsidDel="006E1D2D">
          <w:rPr>
            <w:rFonts w:ascii="Times New Roman" w:eastAsia="宋体" w:hAnsi="Times New Roman" w:cs="Times New Roman"/>
            <w:sz w:val="24"/>
            <w:szCs w:val="24"/>
          </w:rPr>
          <w:delText>quickly adapt</w:delText>
        </w:r>
      </w:del>
      <w:r w:rsidR="006D0BD7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ins w:id="6" w:author="Ben Ayton" w:date="2020-11-09T22:41:00Z">
        <w:r w:rsidR="006E1D2D">
          <w:rPr>
            <w:rFonts w:ascii="Times New Roman" w:eastAsia="宋体" w:hAnsi="Times New Roman" w:cs="Times New Roman"/>
            <w:sz w:val="24"/>
            <w:szCs w:val="24"/>
          </w:rPr>
          <w:t>in later research endeavors</w:t>
        </w:r>
      </w:ins>
      <w:del w:id="7" w:author="Ben Ayton" w:date="2020-11-09T22:41:00Z">
        <w:r w:rsidR="006D0BD7" w:rsidRPr="00E356CA" w:rsidDel="006E1D2D">
          <w:rPr>
            <w:rFonts w:ascii="Times New Roman" w:eastAsia="宋体" w:hAnsi="Times New Roman" w:cs="Times New Roman"/>
            <w:sz w:val="24"/>
            <w:szCs w:val="24"/>
          </w:rPr>
          <w:delText>to new task</w:delText>
        </w:r>
        <w:r w:rsidR="00A0352B" w:rsidRPr="00E356CA" w:rsidDel="006E1D2D">
          <w:rPr>
            <w:rFonts w:ascii="Times New Roman" w:eastAsia="宋体" w:hAnsi="Times New Roman" w:cs="Times New Roman"/>
            <w:sz w:val="24"/>
            <w:szCs w:val="24"/>
          </w:rPr>
          <w:delText>s</w:delText>
        </w:r>
      </w:del>
      <w:r w:rsidR="00A0352B" w:rsidRPr="00E356C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D82E821" w14:textId="77777777" w:rsidR="00791579" w:rsidRPr="00E356CA" w:rsidRDefault="00791579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420FFACD" w14:textId="1882A0B8" w:rsidR="00F347C3" w:rsidRDefault="00F107F8" w:rsidP="0001179E">
      <w:pPr>
        <w:rPr>
          <w:rFonts w:ascii="Times New Roman" w:eastAsia="宋体" w:hAnsi="Times New Roman" w:cs="Times New Roman"/>
          <w:sz w:val="24"/>
          <w:szCs w:val="24"/>
        </w:rPr>
      </w:pPr>
      <w:r w:rsidRPr="00E356CA">
        <w:rPr>
          <w:rFonts w:ascii="Times New Roman" w:eastAsia="宋体" w:hAnsi="Times New Roman" w:cs="Times New Roman"/>
          <w:sz w:val="24"/>
          <w:szCs w:val="24"/>
        </w:rPr>
        <w:t xml:space="preserve">With a keen interest in computer vision, I joined the </w:t>
      </w:r>
      <w:r w:rsidR="00194CBF" w:rsidRPr="00E356CA">
        <w:rPr>
          <w:rFonts w:ascii="Times New Roman" w:eastAsia="宋体" w:hAnsi="Times New Roman" w:cs="Times New Roman"/>
          <w:sz w:val="24"/>
          <w:szCs w:val="24"/>
        </w:rPr>
        <w:t>research group of Prof. Jie Zhou and Prof. Jianjiang Feng in my sophomore year to study medical image analysis.</w:t>
      </w:r>
      <w:r w:rsidR="0044128E">
        <w:rPr>
          <w:rFonts w:ascii="Times New Roman" w:eastAsia="宋体" w:hAnsi="Times New Roman" w:cs="Times New Roman"/>
          <w:sz w:val="24"/>
          <w:szCs w:val="24"/>
        </w:rPr>
        <w:t xml:space="preserve"> This proble</w:t>
      </w:r>
      <w:r w:rsidR="000E7E27">
        <w:rPr>
          <w:rFonts w:ascii="Times New Roman" w:eastAsia="宋体" w:hAnsi="Times New Roman" w:cs="Times New Roman"/>
          <w:sz w:val="24"/>
          <w:szCs w:val="24"/>
        </w:rPr>
        <w:t xml:space="preserve">m was particularly interesting to me because </w:t>
      </w:r>
      <w:r w:rsidR="00C461D3">
        <w:rPr>
          <w:rFonts w:ascii="Times New Roman" w:eastAsia="宋体" w:hAnsi="Times New Roman" w:cs="Times New Roman"/>
          <w:sz w:val="24"/>
          <w:szCs w:val="24"/>
        </w:rPr>
        <w:t xml:space="preserve">it could save lives if incorporated in healthcare systems. </w:t>
      </w:r>
      <w:r w:rsidR="007634E7" w:rsidRPr="00E356CA">
        <w:rPr>
          <w:rFonts w:ascii="Times New Roman" w:eastAsia="宋体" w:hAnsi="Times New Roman" w:cs="Times New Roman"/>
          <w:sz w:val="24"/>
          <w:szCs w:val="24"/>
        </w:rPr>
        <w:t xml:space="preserve">My first project was about </w:t>
      </w:r>
      <w:r w:rsidR="005A6CF9" w:rsidRPr="00E356CA">
        <w:rPr>
          <w:rFonts w:ascii="Times New Roman" w:eastAsia="宋体" w:hAnsi="Times New Roman" w:cs="Times New Roman"/>
          <w:sz w:val="24"/>
          <w:szCs w:val="24"/>
        </w:rPr>
        <w:t xml:space="preserve">efficient </w:t>
      </w:r>
      <w:r w:rsidR="007634E7" w:rsidRPr="00E356CA">
        <w:rPr>
          <w:rFonts w:ascii="Times New Roman" w:eastAsia="宋体" w:hAnsi="Times New Roman" w:cs="Times New Roman"/>
          <w:sz w:val="24"/>
          <w:szCs w:val="24"/>
        </w:rPr>
        <w:t>cardiac landmark detection</w:t>
      </w:r>
      <w:r w:rsidR="00E00D5D" w:rsidRPr="00E356CA">
        <w:rPr>
          <w:rFonts w:ascii="Times New Roman" w:eastAsia="宋体" w:hAnsi="Times New Roman" w:cs="Times New Roman"/>
          <w:sz w:val="24"/>
          <w:szCs w:val="24"/>
        </w:rPr>
        <w:t>.</w:t>
      </w:r>
      <w:r w:rsidR="001D6A78" w:rsidRPr="00E356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61D3">
        <w:rPr>
          <w:rFonts w:ascii="Times New Roman" w:eastAsia="宋体" w:hAnsi="Times New Roman" w:cs="Times New Roman"/>
          <w:sz w:val="24"/>
          <w:szCs w:val="24"/>
        </w:rPr>
        <w:t xml:space="preserve">Previous methods for this task failed to </w:t>
      </w:r>
      <w:r w:rsidR="00F347C3">
        <w:rPr>
          <w:rFonts w:ascii="Times New Roman" w:eastAsia="宋体" w:hAnsi="Times New Roman" w:cs="Times New Roman"/>
          <w:sz w:val="24"/>
          <w:szCs w:val="24"/>
        </w:rPr>
        <w:t>leverage all information in the input and were too time-consuming, preventing their deployment</w:t>
      </w:r>
      <w:r w:rsidR="00870B4D" w:rsidRPr="00E356CA">
        <w:rPr>
          <w:rFonts w:ascii="Times New Roman" w:eastAsia="宋体" w:hAnsi="Times New Roman" w:cs="Times New Roman"/>
          <w:sz w:val="24"/>
          <w:szCs w:val="24"/>
        </w:rPr>
        <w:t>.</w:t>
      </w:r>
      <w:del w:id="8" w:author="Ben Ayton" w:date="2020-11-09T23:01:00Z">
        <w:r w:rsidR="00F80354" w:rsidDel="004A7EAE">
          <w:rPr>
            <w:rFonts w:ascii="Times New Roman" w:eastAsia="宋体" w:hAnsi="Times New Roman" w:cs="Times New Roman"/>
            <w:sz w:val="24"/>
            <w:szCs w:val="24"/>
          </w:rPr>
          <w:delText xml:space="preserve"> </w:delText>
        </w:r>
      </w:del>
      <w:del w:id="9" w:author="Ben Ayton" w:date="2020-11-09T22:42:00Z">
        <w:r w:rsidR="00F80354" w:rsidDel="00293CEA">
          <w:rPr>
            <w:rFonts w:ascii="Times New Roman" w:eastAsia="宋体" w:hAnsi="Times New Roman" w:cs="Times New Roman"/>
            <w:sz w:val="24"/>
            <w:szCs w:val="24"/>
          </w:rPr>
          <w:delText>Besides</w:delText>
        </w:r>
      </w:del>
      <w:del w:id="10" w:author="Ben Ayton" w:date="2020-11-09T23:01:00Z">
        <w:r w:rsidR="00F80354" w:rsidDel="004A7EAE">
          <w:rPr>
            <w:rFonts w:ascii="Times New Roman" w:eastAsia="宋体" w:hAnsi="Times New Roman" w:cs="Times New Roman"/>
            <w:sz w:val="24"/>
            <w:szCs w:val="24"/>
          </w:rPr>
          <w:delText>,</w:delText>
        </w:r>
      </w:del>
      <w:r w:rsidR="00B157B7">
        <w:rPr>
          <w:rFonts w:ascii="Times New Roman" w:eastAsia="宋体" w:hAnsi="Times New Roman" w:cs="Times New Roman"/>
          <w:sz w:val="24"/>
          <w:szCs w:val="24"/>
        </w:rPr>
        <w:t xml:space="preserve"> </w:t>
      </w:r>
      <w:ins w:id="11" w:author="Ben Ayton" w:date="2020-11-09T23:02:00Z">
        <w:r w:rsidR="002A6D43">
          <w:rPr>
            <w:rFonts w:ascii="Times New Roman" w:eastAsia="宋体" w:hAnsi="Times New Roman" w:cs="Times New Roman"/>
            <w:sz w:val="24"/>
            <w:szCs w:val="24"/>
          </w:rPr>
          <w:t xml:space="preserve">To solve this problem, </w:t>
        </w:r>
      </w:ins>
      <w:r w:rsidR="00B157B7">
        <w:rPr>
          <w:rFonts w:ascii="Times New Roman" w:eastAsia="宋体" w:hAnsi="Times New Roman" w:cs="Times New Roman"/>
          <w:sz w:val="24"/>
          <w:szCs w:val="24"/>
        </w:rPr>
        <w:t xml:space="preserve">I developed a novel cascade approach which followed a coarse-to-fine manner, and thus greatly improved </w:t>
      </w:r>
      <w:r w:rsidR="00A96A96">
        <w:rPr>
          <w:rFonts w:ascii="Times New Roman" w:eastAsia="宋体" w:hAnsi="Times New Roman" w:cs="Times New Roman"/>
          <w:sz w:val="24"/>
          <w:szCs w:val="24"/>
        </w:rPr>
        <w:t>inference speed</w:t>
      </w:r>
      <w:r w:rsidR="00161B1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96A96">
        <w:rPr>
          <w:rFonts w:ascii="Times New Roman" w:eastAsia="宋体" w:hAnsi="Times New Roman" w:cs="Times New Roman"/>
          <w:sz w:val="24"/>
          <w:szCs w:val="24"/>
        </w:rPr>
        <w:t>T</w:t>
      </w:r>
      <w:r w:rsidR="00161B11">
        <w:rPr>
          <w:rFonts w:ascii="Times New Roman" w:eastAsia="宋体" w:hAnsi="Times New Roman" w:cs="Times New Roman"/>
          <w:sz w:val="24"/>
          <w:szCs w:val="24"/>
        </w:rPr>
        <w:t xml:space="preserve">his work was </w:t>
      </w:r>
      <w:del w:id="12" w:author="Ben Ayton" w:date="2020-11-09T23:02:00Z">
        <w:r w:rsidR="00161B11" w:rsidDel="002A6D43">
          <w:rPr>
            <w:rFonts w:ascii="Times New Roman" w:eastAsia="宋体" w:hAnsi="Times New Roman" w:cs="Times New Roman"/>
            <w:sz w:val="24"/>
            <w:szCs w:val="24"/>
          </w:rPr>
          <w:delText xml:space="preserve">finally </w:delText>
        </w:r>
      </w:del>
      <w:r w:rsidR="00161B11">
        <w:rPr>
          <w:rFonts w:ascii="Times New Roman" w:eastAsia="宋体" w:hAnsi="Times New Roman" w:cs="Times New Roman"/>
          <w:sz w:val="24"/>
          <w:szCs w:val="24"/>
        </w:rPr>
        <w:t xml:space="preserve">published at </w:t>
      </w:r>
      <w:r w:rsidR="0018432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161B11">
        <w:rPr>
          <w:rFonts w:ascii="Times New Roman" w:eastAsia="宋体" w:hAnsi="Times New Roman" w:cs="Times New Roman"/>
          <w:sz w:val="24"/>
          <w:szCs w:val="24"/>
        </w:rPr>
        <w:t>MICCAI’19 workshop.</w:t>
      </w:r>
      <w:r w:rsidR="00A96A96">
        <w:rPr>
          <w:rFonts w:ascii="Times New Roman" w:eastAsia="宋体" w:hAnsi="Times New Roman" w:cs="Times New Roman"/>
          <w:sz w:val="24"/>
          <w:szCs w:val="24"/>
        </w:rPr>
        <w:t xml:space="preserve"> </w:t>
      </w:r>
      <w:ins w:id="13" w:author="Ben Ayton" w:date="2020-11-09T23:03:00Z">
        <w:r w:rsidR="002A6D43">
          <w:rPr>
            <w:rFonts w:ascii="Times New Roman" w:eastAsia="宋体" w:hAnsi="Times New Roman" w:cs="Times New Roman"/>
            <w:sz w:val="24"/>
            <w:szCs w:val="24"/>
          </w:rPr>
          <w:t>T</w:t>
        </w:r>
      </w:ins>
      <w:del w:id="14" w:author="Ben Ayton" w:date="2020-11-09T23:03:00Z">
        <w:r w:rsidR="00A96A96" w:rsidDel="002A6D43">
          <w:rPr>
            <w:rFonts w:ascii="Times New Roman" w:eastAsia="宋体" w:hAnsi="Times New Roman" w:cs="Times New Roman"/>
            <w:sz w:val="24"/>
            <w:szCs w:val="24"/>
          </w:rPr>
          <w:delText>Working on t</w:delText>
        </w:r>
      </w:del>
      <w:r w:rsidR="00A96A96">
        <w:rPr>
          <w:rFonts w:ascii="Times New Roman" w:eastAsia="宋体" w:hAnsi="Times New Roman" w:cs="Times New Roman"/>
          <w:sz w:val="24"/>
          <w:szCs w:val="24"/>
        </w:rPr>
        <w:t xml:space="preserve">his project convinced me of the importance of </w:t>
      </w:r>
      <w:r w:rsidR="004B1A11">
        <w:rPr>
          <w:rFonts w:ascii="Times New Roman" w:eastAsia="宋体" w:hAnsi="Times New Roman" w:cs="Times New Roman"/>
          <w:sz w:val="24"/>
          <w:szCs w:val="24"/>
        </w:rPr>
        <w:t>algorithm</w:t>
      </w:r>
      <w:r w:rsidR="000E3CA1">
        <w:rPr>
          <w:rFonts w:ascii="Times New Roman" w:eastAsia="宋体" w:hAnsi="Times New Roman" w:cs="Times New Roman"/>
          <w:sz w:val="24"/>
          <w:szCs w:val="24"/>
        </w:rPr>
        <w:t>ic</w:t>
      </w:r>
      <w:r w:rsidR="004B1A11">
        <w:rPr>
          <w:rFonts w:ascii="Times New Roman" w:eastAsia="宋体" w:hAnsi="Times New Roman" w:cs="Times New Roman"/>
          <w:sz w:val="24"/>
          <w:szCs w:val="24"/>
        </w:rPr>
        <w:t xml:space="preserve"> efficiency</w:t>
      </w:r>
      <w:r w:rsidR="0018432E">
        <w:rPr>
          <w:rFonts w:ascii="Times New Roman" w:eastAsia="宋体" w:hAnsi="Times New Roman" w:cs="Times New Roman"/>
          <w:sz w:val="24"/>
          <w:szCs w:val="24"/>
        </w:rPr>
        <w:t xml:space="preserve"> for deployment</w:t>
      </w:r>
      <w:r w:rsidR="00757D5F">
        <w:rPr>
          <w:rFonts w:ascii="Times New Roman" w:eastAsia="宋体" w:hAnsi="Times New Roman" w:cs="Times New Roman"/>
          <w:sz w:val="24"/>
          <w:szCs w:val="24"/>
        </w:rPr>
        <w:t>s</w:t>
      </w:r>
      <w:r w:rsidR="000E3CA1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136E31">
        <w:rPr>
          <w:rFonts w:ascii="Times New Roman" w:eastAsia="宋体" w:hAnsi="Times New Roman" w:cs="Times New Roman"/>
          <w:sz w:val="24"/>
          <w:szCs w:val="24"/>
        </w:rPr>
        <w:t>computer vision methods</w:t>
      </w:r>
      <w:r w:rsidR="004B1A1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36E31">
        <w:rPr>
          <w:rFonts w:ascii="Times New Roman" w:eastAsia="宋体" w:hAnsi="Times New Roman" w:cs="Times New Roman"/>
          <w:sz w:val="24"/>
          <w:szCs w:val="24"/>
        </w:rPr>
        <w:t xml:space="preserve">which is </w:t>
      </w:r>
      <w:r w:rsidR="00A568A8">
        <w:rPr>
          <w:rFonts w:ascii="Times New Roman" w:eastAsia="宋体" w:hAnsi="Times New Roman" w:cs="Times New Roman"/>
          <w:sz w:val="24"/>
          <w:szCs w:val="24"/>
        </w:rPr>
        <w:t>a lesson I have strived to apply to my other projects.</w:t>
      </w:r>
    </w:p>
    <w:p w14:paraId="7A1568E1" w14:textId="77777777" w:rsidR="006E09A6" w:rsidRDefault="006E09A6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22657AD9" w14:textId="0D77906D" w:rsidR="00530832" w:rsidRDefault="00757D5F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Having learned the importance</w:t>
      </w:r>
      <w:r w:rsidR="00F32763">
        <w:rPr>
          <w:rFonts w:ascii="Times New Roman" w:eastAsia="宋体" w:hAnsi="Times New Roman" w:cs="Times New Roman"/>
          <w:sz w:val="24"/>
          <w:szCs w:val="24"/>
        </w:rPr>
        <w:t xml:space="preserve"> of efficient inference in real-world deployments, I was eager to explore it in other computer vision tasks. So I joined Prof. Jiwen Lu’s group in my senior year to study how to design binary neural networks (BNNs) for </w:t>
      </w:r>
      <w:r w:rsidR="005802DB">
        <w:rPr>
          <w:rFonts w:ascii="Times New Roman" w:eastAsia="宋体" w:hAnsi="Times New Roman" w:cs="Times New Roman"/>
          <w:sz w:val="24"/>
          <w:szCs w:val="24"/>
        </w:rPr>
        <w:t xml:space="preserve">lightweight </w:t>
      </w:r>
      <w:r w:rsidR="00F32763">
        <w:rPr>
          <w:rFonts w:ascii="Times New Roman" w:eastAsia="宋体" w:hAnsi="Times New Roman" w:cs="Times New Roman"/>
          <w:sz w:val="24"/>
          <w:szCs w:val="24"/>
        </w:rPr>
        <w:t>object detection</w:t>
      </w:r>
      <w:r w:rsidR="002D2AEA">
        <w:rPr>
          <w:rFonts w:ascii="Times New Roman" w:eastAsia="宋体" w:hAnsi="Times New Roman" w:cs="Times New Roman"/>
          <w:sz w:val="24"/>
          <w:szCs w:val="24"/>
        </w:rPr>
        <w:t>. I introduced the Information Bottleneck (IB) principle for redund</w:t>
      </w:r>
      <w:r w:rsidR="00B91FC5">
        <w:rPr>
          <w:rFonts w:ascii="Times New Roman" w:eastAsia="宋体" w:hAnsi="Times New Roman" w:cs="Times New Roman"/>
          <w:sz w:val="24"/>
          <w:szCs w:val="24"/>
        </w:rPr>
        <w:t>ancy removal in the network</w:t>
      </w:r>
      <w:r w:rsidR="001C61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C1327">
        <w:rPr>
          <w:rFonts w:ascii="Times New Roman" w:eastAsia="宋体" w:hAnsi="Times New Roman" w:cs="Times New Roman"/>
          <w:sz w:val="24"/>
          <w:szCs w:val="24"/>
        </w:rPr>
        <w:t>to fully utilize the capacity of BNNs</w:t>
      </w:r>
      <w:r w:rsidR="001078C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96734">
        <w:rPr>
          <w:rFonts w:ascii="Times New Roman" w:eastAsia="宋体" w:hAnsi="Times New Roman" w:cs="Times New Roman"/>
          <w:sz w:val="24"/>
          <w:szCs w:val="24"/>
        </w:rPr>
        <w:t>I also regularized the</w:t>
      </w:r>
      <w:r w:rsidR="001C61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1FC5">
        <w:rPr>
          <w:rFonts w:ascii="Times New Roman" w:eastAsia="宋体" w:hAnsi="Times New Roman" w:cs="Times New Roman"/>
          <w:sz w:val="24"/>
          <w:szCs w:val="24"/>
        </w:rPr>
        <w:t xml:space="preserve">outputs with sparse </w:t>
      </w:r>
      <w:r w:rsidR="00F9491F">
        <w:rPr>
          <w:rFonts w:ascii="Times New Roman" w:eastAsia="宋体" w:hAnsi="Times New Roman" w:cs="Times New Roman"/>
          <w:sz w:val="24"/>
          <w:szCs w:val="24"/>
        </w:rPr>
        <w:t xml:space="preserve">object </w:t>
      </w:r>
      <w:r w:rsidR="00D96734">
        <w:rPr>
          <w:rFonts w:ascii="Times New Roman" w:eastAsia="宋体" w:hAnsi="Times New Roman" w:cs="Times New Roman"/>
          <w:sz w:val="24"/>
          <w:szCs w:val="24"/>
        </w:rPr>
        <w:t xml:space="preserve">priors to reduce false positives. </w:t>
      </w:r>
      <w:r w:rsidR="00477604">
        <w:rPr>
          <w:rFonts w:ascii="Times New Roman" w:eastAsia="宋体" w:hAnsi="Times New Roman" w:cs="Times New Roman"/>
          <w:sz w:val="24"/>
          <w:szCs w:val="24"/>
        </w:rPr>
        <w:t>T</w:t>
      </w:r>
      <w:r w:rsidR="00844959">
        <w:rPr>
          <w:rFonts w:ascii="Times New Roman" w:eastAsia="宋体" w:hAnsi="Times New Roman" w:cs="Times New Roman"/>
          <w:sz w:val="24"/>
          <w:szCs w:val="24"/>
        </w:rPr>
        <w:t xml:space="preserve">his work was accepted by CVPR’20. Later, I </w:t>
      </w:r>
      <w:r w:rsidR="00C93A67">
        <w:rPr>
          <w:rFonts w:ascii="Times New Roman" w:eastAsia="宋体" w:hAnsi="Times New Roman" w:cs="Times New Roman"/>
          <w:sz w:val="24"/>
          <w:szCs w:val="24"/>
        </w:rPr>
        <w:t xml:space="preserve">extended </w:t>
      </w:r>
      <w:r w:rsidR="00C93A67" w:rsidRPr="00C93A67">
        <w:rPr>
          <w:rFonts w:ascii="Times New Roman" w:eastAsia="宋体" w:hAnsi="Times New Roman" w:cs="Times New Roman"/>
          <w:i/>
          <w:sz w:val="24"/>
          <w:szCs w:val="24"/>
        </w:rPr>
        <w:t>BiDet</w:t>
      </w:r>
      <w:r w:rsidR="00C93A67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C93A67" w:rsidRPr="00C93A67">
        <w:rPr>
          <w:rFonts w:ascii="Times New Roman" w:eastAsia="宋体" w:hAnsi="Times New Roman" w:cs="Times New Roman"/>
          <w:i/>
          <w:sz w:val="24"/>
          <w:szCs w:val="24"/>
        </w:rPr>
        <w:t>AutoBiDet</w:t>
      </w:r>
      <w:r w:rsidR="00C93A67">
        <w:rPr>
          <w:rFonts w:ascii="Times New Roman" w:eastAsia="宋体" w:hAnsi="Times New Roman" w:cs="Times New Roman"/>
          <w:sz w:val="24"/>
          <w:szCs w:val="24"/>
        </w:rPr>
        <w:t>, which leverages GANs to adjust the IB trade-off</w:t>
      </w:r>
      <w:r w:rsidR="00DE1B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819B4">
        <w:rPr>
          <w:rFonts w:ascii="Times New Roman" w:eastAsia="宋体" w:hAnsi="Times New Roman" w:cs="Times New Roman"/>
          <w:sz w:val="24"/>
          <w:szCs w:val="24"/>
        </w:rPr>
        <w:t xml:space="preserve">automatically </w:t>
      </w:r>
      <w:r w:rsidR="00DE1BBC">
        <w:rPr>
          <w:rFonts w:ascii="Times New Roman" w:eastAsia="宋体" w:hAnsi="Times New Roman" w:cs="Times New Roman"/>
          <w:sz w:val="24"/>
          <w:szCs w:val="24"/>
        </w:rPr>
        <w:t>and learns adaptive priors to alleviate false positives more effectively</w:t>
      </w:r>
      <w:r w:rsidR="00C93A67">
        <w:rPr>
          <w:rFonts w:ascii="Times New Roman" w:eastAsia="宋体" w:hAnsi="Times New Roman" w:cs="Times New Roman"/>
          <w:sz w:val="24"/>
          <w:szCs w:val="24"/>
        </w:rPr>
        <w:t>.</w:t>
      </w:r>
      <w:r w:rsidR="00A67D4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1BBC">
        <w:rPr>
          <w:rFonts w:ascii="Times New Roman" w:eastAsia="宋体" w:hAnsi="Times New Roman" w:cs="Times New Roman"/>
          <w:sz w:val="24"/>
          <w:szCs w:val="24"/>
        </w:rPr>
        <w:t>We have submitted this work to T-PAM</w:t>
      </w:r>
      <w:r w:rsidR="00BF04C9">
        <w:rPr>
          <w:rFonts w:ascii="Times New Roman" w:eastAsia="宋体" w:hAnsi="Times New Roman" w:cs="Times New Roman"/>
          <w:sz w:val="24"/>
          <w:szCs w:val="24"/>
        </w:rPr>
        <w:t xml:space="preserve">I. In this project, I tackled many problems in engineering and cross-platform programming. More importantly, I learned how to </w:t>
      </w:r>
      <w:r w:rsidR="004C0DAC">
        <w:rPr>
          <w:rFonts w:ascii="Times New Roman" w:eastAsia="宋体" w:hAnsi="Times New Roman" w:cs="Times New Roman"/>
          <w:sz w:val="24"/>
          <w:szCs w:val="24"/>
        </w:rPr>
        <w:t xml:space="preserve">combine </w:t>
      </w:r>
      <w:r w:rsidR="009E3513">
        <w:rPr>
          <w:rFonts w:ascii="Times New Roman" w:eastAsia="宋体" w:hAnsi="Times New Roman" w:cs="Times New Roman"/>
          <w:sz w:val="24"/>
          <w:szCs w:val="24"/>
        </w:rPr>
        <w:t>well-founded</w:t>
      </w:r>
      <w:r w:rsidR="004C0DAC">
        <w:rPr>
          <w:rFonts w:ascii="Times New Roman" w:eastAsia="宋体" w:hAnsi="Times New Roman" w:cs="Times New Roman"/>
          <w:sz w:val="24"/>
          <w:szCs w:val="24"/>
        </w:rPr>
        <w:t xml:space="preserve"> theories with deep learning to solve </w:t>
      </w:r>
      <w:ins w:id="15" w:author="Ben Ayton" w:date="2020-11-09T23:10:00Z">
        <w:r w:rsidR="00E64C25">
          <w:rPr>
            <w:rFonts w:ascii="Times New Roman" w:eastAsia="宋体" w:hAnsi="Times New Roman" w:cs="Times New Roman"/>
            <w:sz w:val="24"/>
            <w:szCs w:val="24"/>
          </w:rPr>
          <w:t xml:space="preserve">new </w:t>
        </w:r>
      </w:ins>
      <w:r w:rsidR="004C0DAC">
        <w:rPr>
          <w:rFonts w:ascii="Times New Roman" w:eastAsia="宋体" w:hAnsi="Times New Roman" w:cs="Times New Roman"/>
          <w:sz w:val="24"/>
          <w:szCs w:val="24"/>
        </w:rPr>
        <w:t>proble</w:t>
      </w:r>
      <w:r w:rsidR="003525EF">
        <w:rPr>
          <w:rFonts w:ascii="Times New Roman" w:eastAsia="宋体" w:hAnsi="Times New Roman" w:cs="Times New Roman"/>
          <w:sz w:val="24"/>
          <w:szCs w:val="24"/>
        </w:rPr>
        <w:t>ms.</w:t>
      </w:r>
    </w:p>
    <w:p w14:paraId="2A269B18" w14:textId="77777777" w:rsidR="003B47EF" w:rsidRDefault="003B47EF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2618AD67" w14:textId="005C28F4" w:rsidR="003B47EF" w:rsidRDefault="003B47EF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While delving deeply into 2D computer vision, I </w:t>
      </w:r>
      <w:del w:id="16" w:author="Ben Ayton" w:date="2020-11-09T23:11:00Z">
        <w:r w:rsidDel="00E64C25">
          <w:rPr>
            <w:rFonts w:ascii="Times New Roman" w:eastAsia="宋体" w:hAnsi="Times New Roman" w:cs="Times New Roman"/>
            <w:sz w:val="24"/>
            <w:szCs w:val="24"/>
          </w:rPr>
          <w:delText>also noticed</w:delText>
        </w:r>
      </w:del>
      <w:ins w:id="17" w:author="Ben Ayton" w:date="2020-11-09T23:11:00Z">
        <w:r w:rsidR="00E64C25">
          <w:rPr>
            <w:rFonts w:ascii="Times New Roman" w:eastAsia="宋体" w:hAnsi="Times New Roman" w:cs="Times New Roman"/>
            <w:sz w:val="24"/>
            <w:szCs w:val="24"/>
          </w:rPr>
          <w:t>became intrigued by</w:t>
        </w:r>
      </w:ins>
      <w:r>
        <w:rPr>
          <w:rFonts w:ascii="Times New Roman" w:eastAsia="宋体" w:hAnsi="Times New Roman" w:cs="Times New Roman"/>
          <w:sz w:val="24"/>
          <w:szCs w:val="24"/>
        </w:rPr>
        <w:t xml:space="preserve"> recent trends in 3D vision.</w:t>
      </w:r>
      <w:r w:rsidR="008E393D">
        <w:rPr>
          <w:rFonts w:ascii="Times New Roman" w:eastAsia="宋体" w:hAnsi="Times New Roman" w:cs="Times New Roman"/>
          <w:sz w:val="24"/>
          <w:szCs w:val="24"/>
        </w:rPr>
        <w:t xml:space="preserve"> Last spring term, I took a</w:t>
      </w:r>
      <w:r w:rsidR="000643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393D">
        <w:rPr>
          <w:rFonts w:ascii="Times New Roman" w:eastAsia="宋体" w:hAnsi="Times New Roman" w:cs="Times New Roman"/>
          <w:sz w:val="24"/>
          <w:szCs w:val="24"/>
        </w:rPr>
        <w:t xml:space="preserve">course about </w:t>
      </w:r>
      <w:r w:rsidR="0006434B">
        <w:rPr>
          <w:rFonts w:ascii="Times New Roman" w:eastAsia="宋体" w:hAnsi="Times New Roman" w:cs="Times New Roman"/>
          <w:sz w:val="24"/>
          <w:szCs w:val="24"/>
        </w:rPr>
        <w:t>autonomous driving, from which I realized the importance of point cloud</w:t>
      </w:r>
      <w:ins w:id="18" w:author="Ben Ayton" w:date="2020-11-09T23:12:00Z">
        <w:r w:rsidR="001B6E27">
          <w:rPr>
            <w:rFonts w:ascii="Times New Roman" w:eastAsia="宋体" w:hAnsi="Times New Roman" w:cs="Times New Roman"/>
            <w:sz w:val="24"/>
            <w:szCs w:val="24"/>
          </w:rPr>
          <w:t>s</w:t>
        </w:r>
      </w:ins>
      <w:r w:rsidR="0006434B">
        <w:rPr>
          <w:rFonts w:ascii="Times New Roman" w:eastAsia="宋体" w:hAnsi="Times New Roman" w:cs="Times New Roman"/>
          <w:sz w:val="24"/>
          <w:szCs w:val="24"/>
        </w:rPr>
        <w:t xml:space="preserve"> in 3D perception tasks.</w:t>
      </w:r>
      <w:r w:rsidR="00422DEE">
        <w:rPr>
          <w:rFonts w:ascii="Times New Roman" w:eastAsia="宋体" w:hAnsi="Times New Roman" w:cs="Times New Roman"/>
          <w:sz w:val="24"/>
          <w:szCs w:val="24"/>
        </w:rPr>
        <w:t xml:space="preserve"> Therefore, I did a summer intern</w:t>
      </w:r>
      <w:r w:rsidR="00B05A8C">
        <w:rPr>
          <w:rFonts w:ascii="Times New Roman" w:eastAsia="宋体" w:hAnsi="Times New Roman" w:cs="Times New Roman"/>
          <w:sz w:val="24"/>
          <w:szCs w:val="24"/>
        </w:rPr>
        <w:t>ship at Stanford University supervised by Prof. Leonidas J. Guibas</w:t>
      </w:r>
      <w:r w:rsidR="00317A44">
        <w:rPr>
          <w:rFonts w:ascii="Times New Roman" w:eastAsia="宋体" w:hAnsi="Times New Roman" w:cs="Times New Roman"/>
          <w:sz w:val="24"/>
          <w:szCs w:val="24"/>
        </w:rPr>
        <w:t xml:space="preserve"> on point cloud analysis. I discovered that, despite tremendous progress ac</w:t>
      </w:r>
      <w:r w:rsidR="00764838">
        <w:rPr>
          <w:rFonts w:ascii="Times New Roman" w:eastAsia="宋体" w:hAnsi="Times New Roman" w:cs="Times New Roman"/>
          <w:sz w:val="24"/>
          <w:szCs w:val="24"/>
        </w:rPr>
        <w:t>hieved in this field, few people</w:t>
      </w:r>
      <w:r w:rsidR="00317A44">
        <w:rPr>
          <w:rFonts w:ascii="Times New Roman" w:eastAsia="宋体" w:hAnsi="Times New Roman" w:cs="Times New Roman"/>
          <w:sz w:val="24"/>
          <w:szCs w:val="24"/>
        </w:rPr>
        <w:t xml:space="preserve"> had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2BCE">
        <w:rPr>
          <w:rFonts w:ascii="Times New Roman" w:eastAsia="宋体" w:hAnsi="Times New Roman" w:cs="Times New Roman"/>
          <w:sz w:val="24"/>
          <w:szCs w:val="24"/>
        </w:rPr>
        <w:t>explored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 the robustness of point cloud networks, posing </w:t>
      </w:r>
      <w:ins w:id="19" w:author="Ben Ayton" w:date="2020-11-09T22:45:00Z">
        <w:r w:rsidR="00293CEA">
          <w:rPr>
            <w:rFonts w:ascii="Times New Roman" w:eastAsia="宋体" w:hAnsi="Times New Roman" w:cs="Times New Roman"/>
            <w:sz w:val="24"/>
            <w:szCs w:val="24"/>
          </w:rPr>
          <w:t xml:space="preserve">a </w:t>
        </w:r>
      </w:ins>
      <w:r w:rsidR="00FC2BCE">
        <w:rPr>
          <w:rFonts w:ascii="Times New Roman" w:eastAsia="宋体" w:hAnsi="Times New Roman" w:cs="Times New Roman"/>
          <w:sz w:val="24"/>
          <w:szCs w:val="24"/>
        </w:rPr>
        <w:t xml:space="preserve">security </w:t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threat to </w:t>
      </w:r>
      <w:commentRangeStart w:id="20"/>
      <w:r w:rsidR="00764838">
        <w:rPr>
          <w:rFonts w:ascii="Times New Roman" w:eastAsia="宋体" w:hAnsi="Times New Roman" w:cs="Times New Roman"/>
          <w:sz w:val="24"/>
          <w:szCs w:val="24"/>
        </w:rPr>
        <w:t>those safety-critical</w:t>
      </w:r>
      <w:r w:rsidR="00FC2BCE">
        <w:rPr>
          <w:rFonts w:ascii="Times New Roman" w:eastAsia="宋体" w:hAnsi="Times New Roman" w:cs="Times New Roman"/>
          <w:sz w:val="24"/>
          <w:szCs w:val="24"/>
        </w:rPr>
        <w:t xml:space="preserve"> applications</w:t>
      </w:r>
      <w:commentRangeEnd w:id="20"/>
      <w:r w:rsidR="00542AC7">
        <w:rPr>
          <w:rStyle w:val="a5"/>
        </w:rPr>
        <w:commentReference w:id="20"/>
      </w:r>
      <w:r w:rsidR="0076483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1E62A8">
        <w:rPr>
          <w:rFonts w:ascii="Times New Roman" w:eastAsia="宋体" w:hAnsi="Times New Roman" w:cs="Times New Roman"/>
          <w:sz w:val="24"/>
          <w:szCs w:val="24"/>
        </w:rPr>
        <w:t>To tackle this crucial problem, I led a project studying adversarial attack and defense in 3D point cloud</w:t>
      </w:r>
      <w:ins w:id="21" w:author="Ben Ayton" w:date="2020-11-09T22:45:00Z">
        <w:r w:rsidR="00293CEA">
          <w:rPr>
            <w:rFonts w:ascii="Times New Roman" w:eastAsia="宋体" w:hAnsi="Times New Roman" w:cs="Times New Roman"/>
            <w:sz w:val="24"/>
            <w:szCs w:val="24"/>
          </w:rPr>
          <w:t>s</w:t>
        </w:r>
      </w:ins>
      <w:r w:rsidR="001E62A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I novelly employed implicit function networks to restore </w:t>
      </w:r>
      <w:r w:rsidR="00353715">
        <w:rPr>
          <w:rFonts w:ascii="Times New Roman" w:eastAsia="宋体" w:hAnsi="Times New Roman" w:cs="Times New Roman"/>
          <w:sz w:val="24"/>
          <w:szCs w:val="24"/>
        </w:rPr>
        <w:t>precise</w:t>
      </w:r>
      <w:r w:rsidR="003A6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object shapes, and adopted an optimization process to </w:t>
      </w:r>
      <w:r w:rsidR="001E3AC3">
        <w:rPr>
          <w:rFonts w:ascii="Times New Roman" w:eastAsia="宋体" w:hAnsi="Times New Roman" w:cs="Times New Roman"/>
          <w:sz w:val="24"/>
          <w:szCs w:val="24"/>
        </w:rPr>
        <w:t>recover</w:t>
      </w:r>
      <w:r w:rsidR="00034ACE">
        <w:rPr>
          <w:rFonts w:ascii="Times New Roman" w:eastAsia="宋体" w:hAnsi="Times New Roman" w:cs="Times New Roman"/>
          <w:sz w:val="24"/>
          <w:szCs w:val="24"/>
        </w:rPr>
        <w:t xml:space="preserve"> n</w:t>
      </w:r>
      <w:r w:rsidR="001E3AC3">
        <w:rPr>
          <w:rFonts w:ascii="Times New Roman" w:eastAsia="宋体" w:hAnsi="Times New Roman" w:cs="Times New Roman"/>
          <w:sz w:val="24"/>
          <w:szCs w:val="24"/>
        </w:rPr>
        <w:t>atural point distribution</w:t>
      </w:r>
      <w:ins w:id="22" w:author="Ben Ayton" w:date="2020-11-09T22:46:00Z">
        <w:r w:rsidR="00293CEA">
          <w:rPr>
            <w:rFonts w:ascii="Times New Roman" w:eastAsia="宋体" w:hAnsi="Times New Roman" w:cs="Times New Roman"/>
            <w:sz w:val="24"/>
            <w:szCs w:val="24"/>
          </w:rPr>
          <w:t>s</w:t>
        </w:r>
      </w:ins>
      <w:r w:rsidR="001E3AC3">
        <w:rPr>
          <w:rFonts w:ascii="Times New Roman" w:eastAsia="宋体" w:hAnsi="Times New Roman" w:cs="Times New Roman"/>
          <w:sz w:val="24"/>
          <w:szCs w:val="24"/>
        </w:rPr>
        <w:t>.</w:t>
      </w:r>
      <w:r w:rsidR="00202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1A42">
        <w:rPr>
          <w:rFonts w:ascii="Times New Roman" w:eastAsia="宋体" w:hAnsi="Times New Roman" w:cs="Times New Roman"/>
          <w:sz w:val="24"/>
          <w:szCs w:val="24"/>
        </w:rPr>
        <w:t>O</w:t>
      </w:r>
      <w:r w:rsidR="00202672">
        <w:rPr>
          <w:rFonts w:ascii="Times New Roman" w:eastAsia="宋体" w:hAnsi="Times New Roman" w:cs="Times New Roman"/>
          <w:sz w:val="24"/>
          <w:szCs w:val="24"/>
        </w:rPr>
        <w:t xml:space="preserve">ur </w:t>
      </w:r>
      <w:r w:rsidR="00EC1A42">
        <w:rPr>
          <w:rFonts w:ascii="Times New Roman" w:eastAsia="宋体" w:hAnsi="Times New Roman" w:cs="Times New Roman"/>
          <w:sz w:val="24"/>
          <w:szCs w:val="24"/>
        </w:rPr>
        <w:t>defense demonstrated state-of-the-art robustness against all the existing 3D attacks on five typical models.</w:t>
      </w:r>
      <w:r w:rsidR="00C579E7">
        <w:rPr>
          <w:rFonts w:ascii="Times New Roman" w:eastAsia="宋体" w:hAnsi="Times New Roman" w:cs="Times New Roman"/>
          <w:sz w:val="24"/>
          <w:szCs w:val="24"/>
        </w:rPr>
        <w:t xml:space="preserve"> Based on this work, I wrote a first-authored paper and submitted it t</w:t>
      </w:r>
      <w:bookmarkStart w:id="23" w:name="_GoBack"/>
      <w:bookmarkEnd w:id="23"/>
      <w:r w:rsidR="00C579E7">
        <w:rPr>
          <w:rFonts w:ascii="Times New Roman" w:eastAsia="宋体" w:hAnsi="Times New Roman" w:cs="Times New Roman"/>
          <w:sz w:val="24"/>
          <w:szCs w:val="24"/>
        </w:rPr>
        <w:t xml:space="preserve">o </w:t>
      </w:r>
      <w:ins w:id="24" w:author="Wu Ziyi" w:date="2021-02-12T15:52:00Z">
        <w:r w:rsidR="005D24C2">
          <w:rPr>
            <w:rFonts w:ascii="Times New Roman" w:eastAsia="宋体" w:hAnsi="Times New Roman" w:cs="Times New Roman"/>
            <w:sz w:val="24"/>
            <w:szCs w:val="24"/>
          </w:rPr>
          <w:t>CVPR</w:t>
        </w:r>
      </w:ins>
      <w:del w:id="25" w:author="Wu Ziyi" w:date="2021-02-12T15:52:00Z">
        <w:r w:rsidR="00C579E7" w:rsidDel="005D24C2">
          <w:rPr>
            <w:rFonts w:ascii="Times New Roman" w:eastAsia="宋体" w:hAnsi="Times New Roman" w:cs="Times New Roman"/>
            <w:sz w:val="24"/>
            <w:szCs w:val="24"/>
          </w:rPr>
          <w:delText>ICLR</w:delText>
        </w:r>
      </w:del>
      <w:r w:rsidR="00C579E7">
        <w:rPr>
          <w:rFonts w:ascii="Times New Roman" w:eastAsia="宋体" w:hAnsi="Times New Roman" w:cs="Times New Roman"/>
          <w:sz w:val="24"/>
          <w:szCs w:val="24"/>
        </w:rPr>
        <w:t>’21.</w:t>
      </w:r>
      <w:r w:rsidR="00A752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51AC">
        <w:rPr>
          <w:rFonts w:ascii="Times New Roman" w:eastAsia="宋体" w:hAnsi="Times New Roman" w:cs="Times New Roman"/>
          <w:sz w:val="24"/>
          <w:szCs w:val="24"/>
        </w:rPr>
        <w:t xml:space="preserve">This was the first time I went through the whole process of </w:t>
      </w:r>
      <w:r w:rsidR="004C7A81">
        <w:rPr>
          <w:rFonts w:ascii="Times New Roman" w:eastAsia="宋体" w:hAnsi="Times New Roman" w:cs="Times New Roman"/>
          <w:sz w:val="24"/>
          <w:szCs w:val="24"/>
        </w:rPr>
        <w:t xml:space="preserve">a research project, from identifying the problem through literature review to method proposal and finally paper writing. </w:t>
      </w:r>
      <w:commentRangeStart w:id="26"/>
      <w:r w:rsidR="004C7A81">
        <w:rPr>
          <w:rFonts w:ascii="Times New Roman" w:eastAsia="宋体" w:hAnsi="Times New Roman" w:cs="Times New Roman"/>
          <w:sz w:val="24"/>
          <w:szCs w:val="24"/>
        </w:rPr>
        <w:t>Now, I am able to cooperate with others in a team and make every discussion productive and fruitful.</w:t>
      </w:r>
      <w:commentRangeEnd w:id="26"/>
      <w:r w:rsidR="00293CEA">
        <w:rPr>
          <w:rStyle w:val="a5"/>
        </w:rPr>
        <w:commentReference w:id="26"/>
      </w:r>
    </w:p>
    <w:p w14:paraId="1BC11F6A" w14:textId="77777777" w:rsidR="005B5AAD" w:rsidRDefault="005B5AAD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5ADED490" w14:textId="7454A7BA" w:rsidR="005B5AAD" w:rsidRDefault="00C0178A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Throughout my three-year immersion in computer vision, I</w:t>
      </w:r>
      <w:ins w:id="27" w:author="Ben Ayton" w:date="2020-11-09T22:51:00Z">
        <w:r w:rsidR="00293CEA">
          <w:rPr>
            <w:rFonts w:ascii="Times New Roman" w:eastAsia="宋体" w:hAnsi="Times New Roman" w:cs="Times New Roman"/>
            <w:sz w:val="24"/>
            <w:szCs w:val="24"/>
          </w:rPr>
          <w:t xml:space="preserve"> have always been</w:t>
        </w:r>
      </w:ins>
      <w:del w:id="28" w:author="Ben Ayton" w:date="2020-11-09T22:51:00Z">
        <w:r w:rsidDel="00293CEA">
          <w:rPr>
            <w:rFonts w:ascii="Times New Roman" w:eastAsia="宋体" w:hAnsi="Times New Roman" w:cs="Times New Roman"/>
            <w:sz w:val="24"/>
            <w:szCs w:val="24"/>
          </w:rPr>
          <w:delText xml:space="preserve"> </w:delText>
        </w:r>
        <w:r w:rsidR="004D61D6" w:rsidDel="00293CEA">
          <w:rPr>
            <w:rFonts w:ascii="Times New Roman" w:eastAsia="宋体" w:hAnsi="Times New Roman" w:cs="Times New Roman"/>
            <w:sz w:val="24"/>
            <w:szCs w:val="24"/>
          </w:rPr>
          <w:delText>am</w:delText>
        </w:r>
      </w:del>
      <w:r w:rsidR="004D61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determine</w:t>
      </w:r>
      <w:r w:rsidR="004D61D6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="004D61D6">
        <w:rPr>
          <w:rFonts w:ascii="Times New Roman" w:eastAsia="宋体" w:hAnsi="Times New Roman" w:cs="Times New Roman"/>
          <w:sz w:val="24"/>
          <w:szCs w:val="24"/>
        </w:rPr>
        <w:t>pursue an academic career</w:t>
      </w:r>
      <w:r w:rsidR="006615C5">
        <w:rPr>
          <w:rFonts w:ascii="Times New Roman" w:eastAsia="宋体" w:hAnsi="Times New Roman" w:cs="Times New Roman"/>
          <w:sz w:val="24"/>
          <w:szCs w:val="24"/>
        </w:rPr>
        <w:t xml:space="preserve">. Fundamentally, I believe 3D vision is a promising topic with a myriad of </w:t>
      </w:r>
      <w:r w:rsidR="00BC330E">
        <w:rPr>
          <w:rFonts w:ascii="Times New Roman" w:eastAsia="宋体" w:hAnsi="Times New Roman" w:cs="Times New Roman"/>
          <w:sz w:val="24"/>
          <w:szCs w:val="24"/>
        </w:rPr>
        <w:t>unexplored research direction</w:t>
      </w:r>
      <w:r w:rsidR="00390E18">
        <w:rPr>
          <w:rFonts w:ascii="Times New Roman" w:eastAsia="宋体" w:hAnsi="Times New Roman" w:cs="Times New Roman"/>
          <w:sz w:val="24"/>
          <w:szCs w:val="24"/>
        </w:rPr>
        <w:t xml:space="preserve">s. For example, AR/VR applications </w:t>
      </w:r>
      <w:del w:id="29" w:author="Ben Ayton" w:date="2020-11-09T23:04:00Z">
        <w:r w:rsidR="00390E18" w:rsidDel="005275D7">
          <w:rPr>
            <w:rFonts w:ascii="Times New Roman" w:eastAsia="宋体" w:hAnsi="Times New Roman" w:cs="Times New Roman"/>
            <w:sz w:val="24"/>
            <w:szCs w:val="24"/>
          </w:rPr>
          <w:delText xml:space="preserve">are </w:delText>
        </w:r>
        <w:r w:rsidR="00284962" w:rsidDel="005275D7">
          <w:rPr>
            <w:rFonts w:ascii="Times New Roman" w:eastAsia="宋体" w:hAnsi="Times New Roman" w:cs="Times New Roman"/>
            <w:sz w:val="24"/>
            <w:szCs w:val="24"/>
          </w:rPr>
          <w:delText xml:space="preserve">recently </w:delText>
        </w:r>
        <w:r w:rsidR="00390E18" w:rsidDel="005275D7">
          <w:rPr>
            <w:rFonts w:ascii="Times New Roman" w:eastAsia="宋体" w:hAnsi="Times New Roman" w:cs="Times New Roman"/>
            <w:sz w:val="24"/>
            <w:szCs w:val="24"/>
          </w:rPr>
          <w:delText>very popular</w:delText>
        </w:r>
        <w:r w:rsidR="003A6DC1" w:rsidDel="005275D7">
          <w:rPr>
            <w:rFonts w:ascii="Times New Roman" w:eastAsia="宋体" w:hAnsi="Times New Roman" w:cs="Times New Roman"/>
            <w:sz w:val="24"/>
            <w:szCs w:val="24"/>
          </w:rPr>
          <w:delText xml:space="preserve">, which </w:delText>
        </w:r>
      </w:del>
      <w:r w:rsidR="003A6DC1">
        <w:rPr>
          <w:rFonts w:ascii="Times New Roman" w:eastAsia="宋体" w:hAnsi="Times New Roman" w:cs="Times New Roman"/>
          <w:sz w:val="24"/>
          <w:szCs w:val="24"/>
        </w:rPr>
        <w:t xml:space="preserve">often involve reconstruction of </w:t>
      </w:r>
      <w:r w:rsidR="00353715">
        <w:rPr>
          <w:rFonts w:ascii="Times New Roman" w:eastAsia="宋体" w:hAnsi="Times New Roman" w:cs="Times New Roman"/>
          <w:sz w:val="24"/>
          <w:szCs w:val="24"/>
        </w:rPr>
        <w:t>complicated object geometries</w:t>
      </w:r>
      <w:ins w:id="30" w:author="Ben Ayton" w:date="2020-11-09T23:04:00Z">
        <w:r w:rsidR="005275D7">
          <w:rPr>
            <w:rFonts w:ascii="Times New Roman" w:eastAsia="宋体" w:hAnsi="Times New Roman" w:cs="Times New Roman"/>
            <w:sz w:val="24"/>
            <w:szCs w:val="24"/>
          </w:rPr>
          <w:t>,</w:t>
        </w:r>
      </w:ins>
      <w:del w:id="31" w:author="Ben Ayton" w:date="2020-11-09T23:04:00Z">
        <w:r w:rsidR="003A6DC1" w:rsidDel="005275D7">
          <w:rPr>
            <w:rFonts w:ascii="Times New Roman" w:eastAsia="宋体" w:hAnsi="Times New Roman" w:cs="Times New Roman"/>
            <w:sz w:val="24"/>
            <w:szCs w:val="24"/>
          </w:rPr>
          <w:delText>.</w:delText>
        </w:r>
      </w:del>
      <w:r w:rsidR="003A6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del w:id="32" w:author="Ben Ayton" w:date="2020-11-09T23:04:00Z">
        <w:r w:rsidR="00284962" w:rsidDel="005275D7">
          <w:rPr>
            <w:rFonts w:ascii="Times New Roman" w:eastAsia="宋体" w:hAnsi="Times New Roman" w:cs="Times New Roman"/>
            <w:sz w:val="24"/>
            <w:szCs w:val="24"/>
          </w:rPr>
          <w:delText>However,</w:delText>
        </w:r>
      </w:del>
      <w:ins w:id="33" w:author="Ben Ayton" w:date="2020-11-09T23:04:00Z">
        <w:r w:rsidR="005275D7">
          <w:rPr>
            <w:rFonts w:ascii="Times New Roman" w:eastAsia="宋体" w:hAnsi="Times New Roman" w:cs="Times New Roman"/>
            <w:sz w:val="24"/>
            <w:szCs w:val="24"/>
          </w:rPr>
          <w:t>but</w:t>
        </w:r>
      </w:ins>
      <w:r w:rsidR="003A6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1D1E">
        <w:rPr>
          <w:rFonts w:ascii="Times New Roman" w:eastAsia="宋体" w:hAnsi="Times New Roman" w:cs="Times New Roman"/>
          <w:sz w:val="24"/>
          <w:szCs w:val="24"/>
        </w:rPr>
        <w:t>recent</w:t>
      </w:r>
      <w:r w:rsidR="00797CC0">
        <w:rPr>
          <w:rFonts w:ascii="Times New Roman" w:eastAsia="宋体" w:hAnsi="Times New Roman" w:cs="Times New Roman"/>
          <w:sz w:val="24"/>
          <w:szCs w:val="24"/>
        </w:rPr>
        <w:t xml:space="preserve"> works</w:t>
      </w:r>
      <w:r w:rsidR="00202846">
        <w:rPr>
          <w:rFonts w:ascii="Times New Roman" w:eastAsia="宋体" w:hAnsi="Times New Roman" w:cs="Times New Roman"/>
          <w:sz w:val="24"/>
          <w:szCs w:val="24"/>
        </w:rPr>
        <w:t xml:space="preserve"> in 3D reconstruction </w:t>
      </w:r>
      <w:r w:rsidR="00C51D1E">
        <w:rPr>
          <w:rFonts w:ascii="Times New Roman" w:eastAsia="宋体" w:hAnsi="Times New Roman" w:cs="Times New Roman"/>
          <w:sz w:val="24"/>
          <w:szCs w:val="24"/>
        </w:rPr>
        <w:t xml:space="preserve">rarely </w:t>
      </w:r>
      <w:r w:rsidR="003A6DC1">
        <w:rPr>
          <w:rFonts w:ascii="Times New Roman" w:eastAsia="宋体" w:hAnsi="Times New Roman" w:cs="Times New Roman"/>
          <w:sz w:val="24"/>
          <w:szCs w:val="24"/>
        </w:rPr>
        <w:t>consider the com</w:t>
      </w:r>
      <w:r w:rsidR="00353715">
        <w:rPr>
          <w:rFonts w:ascii="Times New Roman" w:eastAsia="宋体" w:hAnsi="Times New Roman" w:cs="Times New Roman"/>
          <w:sz w:val="24"/>
          <w:szCs w:val="24"/>
        </w:rPr>
        <w:t>putatio</w:t>
      </w:r>
      <w:r w:rsidR="003F3134">
        <w:rPr>
          <w:rFonts w:ascii="Times New Roman" w:eastAsia="宋体" w:hAnsi="Times New Roman" w:cs="Times New Roman"/>
          <w:sz w:val="24"/>
          <w:szCs w:val="24"/>
        </w:rPr>
        <w:t xml:space="preserve">nal </w:t>
      </w:r>
      <w:r w:rsidR="00202846">
        <w:rPr>
          <w:rFonts w:ascii="Times New Roman" w:eastAsia="宋体" w:hAnsi="Times New Roman" w:cs="Times New Roman"/>
          <w:sz w:val="24"/>
          <w:szCs w:val="24"/>
        </w:rPr>
        <w:t>budget</w:t>
      </w:r>
      <w:r w:rsidR="003A6DC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02846">
        <w:rPr>
          <w:rFonts w:ascii="Times New Roman" w:eastAsia="宋体" w:hAnsi="Times New Roman" w:cs="Times New Roman"/>
          <w:sz w:val="24"/>
          <w:szCs w:val="24"/>
        </w:rPr>
        <w:t>preventing</w:t>
      </w:r>
      <w:r w:rsidR="00353715">
        <w:rPr>
          <w:rFonts w:ascii="Times New Roman" w:eastAsia="宋体" w:hAnsi="Times New Roman" w:cs="Times New Roman"/>
          <w:sz w:val="24"/>
          <w:szCs w:val="24"/>
        </w:rPr>
        <w:t xml:space="preserve"> their deployment on mobile devices such as smartphon</w:t>
      </w:r>
      <w:r w:rsidR="003F3134">
        <w:rPr>
          <w:rFonts w:ascii="Times New Roman" w:eastAsia="宋体" w:hAnsi="Times New Roman" w:cs="Times New Roman"/>
          <w:sz w:val="24"/>
          <w:szCs w:val="24"/>
        </w:rPr>
        <w:t>e</w:t>
      </w:r>
      <w:r w:rsidR="00F261C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F3134">
        <w:rPr>
          <w:rFonts w:ascii="Times New Roman" w:eastAsia="宋体" w:hAnsi="Times New Roman" w:cs="Times New Roman"/>
          <w:sz w:val="24"/>
          <w:szCs w:val="24"/>
        </w:rPr>
        <w:t xml:space="preserve">In addition, </w:t>
      </w:r>
      <w:r w:rsidR="00D2034D">
        <w:rPr>
          <w:rFonts w:ascii="Times New Roman" w:eastAsia="宋体" w:hAnsi="Times New Roman" w:cs="Times New Roman"/>
          <w:sz w:val="24"/>
          <w:szCs w:val="24"/>
        </w:rPr>
        <w:t xml:space="preserve">I think combining 3D vision with temporal </w:t>
      </w:r>
      <w:r w:rsidR="00171926">
        <w:rPr>
          <w:rFonts w:ascii="Times New Roman" w:eastAsia="宋体" w:hAnsi="Times New Roman" w:cs="Times New Roman"/>
          <w:sz w:val="24"/>
          <w:szCs w:val="24"/>
        </w:rPr>
        <w:t>information</w:t>
      </w:r>
      <w:r w:rsidR="00D2034D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171926">
        <w:rPr>
          <w:rFonts w:ascii="Times New Roman" w:eastAsia="宋体" w:hAnsi="Times New Roman" w:cs="Times New Roman"/>
          <w:sz w:val="24"/>
          <w:szCs w:val="24"/>
        </w:rPr>
        <w:t xml:space="preserve">essential to model our 3D world. </w:t>
      </w:r>
      <w:r w:rsidR="002F6B7A">
        <w:rPr>
          <w:rFonts w:ascii="Times New Roman" w:eastAsia="宋体" w:hAnsi="Times New Roman" w:cs="Times New Roman"/>
          <w:sz w:val="24"/>
          <w:szCs w:val="24"/>
        </w:rPr>
        <w:t xml:space="preserve">In self-driving cars, LiDAR produces point cloud sequences as outputs, requiring lightweight </w:t>
      </w:r>
      <w:r w:rsidR="00807752">
        <w:rPr>
          <w:rFonts w:ascii="Times New Roman" w:eastAsia="宋体" w:hAnsi="Times New Roman" w:cs="Times New Roman"/>
          <w:sz w:val="24"/>
          <w:szCs w:val="24"/>
        </w:rPr>
        <w:t>models to process them in real-time</w:t>
      </w:r>
      <w:r w:rsidR="009B353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807752">
        <w:rPr>
          <w:rFonts w:ascii="Times New Roman" w:eastAsia="宋体" w:hAnsi="Times New Roman" w:cs="Times New Roman"/>
          <w:sz w:val="24"/>
          <w:szCs w:val="24"/>
        </w:rPr>
        <w:t xml:space="preserve">which </w:t>
      </w:r>
      <w:r w:rsidR="009B353E">
        <w:rPr>
          <w:rFonts w:ascii="Times New Roman" w:eastAsia="宋体" w:hAnsi="Times New Roman" w:cs="Times New Roman"/>
          <w:sz w:val="24"/>
          <w:szCs w:val="24"/>
        </w:rPr>
        <w:t xml:space="preserve">I think my experience in efficient inference can help. </w:t>
      </w:r>
      <w:r w:rsidR="00C035C6">
        <w:rPr>
          <w:rFonts w:ascii="Times New Roman" w:eastAsia="宋体" w:hAnsi="Times New Roman" w:cs="Times New Roman"/>
          <w:sz w:val="24"/>
          <w:szCs w:val="24"/>
        </w:rPr>
        <w:t xml:space="preserve">On the other hand, I believe adversarial robustness in 3D vision </w:t>
      </w:r>
      <w:r w:rsidR="00580E97">
        <w:rPr>
          <w:rFonts w:ascii="Times New Roman" w:eastAsia="宋体" w:hAnsi="Times New Roman" w:cs="Times New Roman"/>
          <w:sz w:val="24"/>
          <w:szCs w:val="24"/>
        </w:rPr>
        <w:t xml:space="preserve">tasks </w:t>
      </w:r>
      <w:r w:rsidR="00C035C6">
        <w:rPr>
          <w:rFonts w:ascii="Times New Roman" w:eastAsia="宋体" w:hAnsi="Times New Roman" w:cs="Times New Roman"/>
          <w:sz w:val="24"/>
          <w:szCs w:val="24"/>
        </w:rPr>
        <w:t>deserves further investigation. F</w:t>
      </w:r>
      <w:r w:rsidR="001B2D44">
        <w:rPr>
          <w:rFonts w:ascii="Times New Roman" w:eastAsia="宋体" w:hAnsi="Times New Roman" w:cs="Times New Roman"/>
          <w:sz w:val="24"/>
          <w:szCs w:val="24"/>
        </w:rPr>
        <w:t xml:space="preserve">rom my summer intern project, I </w:t>
      </w:r>
      <w:r w:rsidR="001D1EF4">
        <w:rPr>
          <w:rFonts w:ascii="Times New Roman" w:eastAsia="宋体" w:hAnsi="Times New Roman" w:cs="Times New Roman"/>
          <w:sz w:val="24"/>
          <w:szCs w:val="24"/>
        </w:rPr>
        <w:t>discovered that 3D attacks are very flexible and easy to succeed, which</w:t>
      </w:r>
      <w:ins w:id="34" w:author="Ben Ayton" w:date="2020-11-09T22:54:00Z">
        <w:r w:rsidR="004A7EAE">
          <w:rPr>
            <w:rFonts w:ascii="Times New Roman" w:eastAsia="宋体" w:hAnsi="Times New Roman" w:cs="Times New Roman"/>
            <w:sz w:val="24"/>
            <w:szCs w:val="24"/>
          </w:rPr>
          <w:t xml:space="preserve"> can be a</w:t>
        </w:r>
      </w:ins>
      <w:del w:id="35" w:author="Ben Ayton" w:date="2020-11-09T22:54:00Z">
        <w:r w:rsidR="001D1EF4" w:rsidDel="004A7EAE">
          <w:rPr>
            <w:rFonts w:ascii="Times New Roman" w:eastAsia="宋体" w:hAnsi="Times New Roman" w:cs="Times New Roman"/>
            <w:sz w:val="24"/>
            <w:szCs w:val="24"/>
          </w:rPr>
          <w:delText xml:space="preserve"> may bring</w:delText>
        </w:r>
      </w:del>
      <w:r w:rsidR="001D1EF4">
        <w:rPr>
          <w:rFonts w:ascii="Times New Roman" w:eastAsia="宋体" w:hAnsi="Times New Roman" w:cs="Times New Roman"/>
          <w:sz w:val="24"/>
          <w:szCs w:val="24"/>
        </w:rPr>
        <w:t xml:space="preserve"> severe threat to applications such as autonomous driving and robot navigation</w:t>
      </w:r>
      <w:r w:rsidR="00807752">
        <w:rPr>
          <w:rFonts w:ascii="Times New Roman" w:eastAsia="宋体" w:hAnsi="Times New Roman" w:cs="Times New Roman"/>
          <w:sz w:val="24"/>
          <w:szCs w:val="24"/>
        </w:rPr>
        <w:t>.</w:t>
      </w:r>
      <w:r w:rsidR="00EF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4962">
        <w:rPr>
          <w:rFonts w:ascii="Times New Roman" w:eastAsia="宋体" w:hAnsi="Times New Roman" w:cs="Times New Roman"/>
          <w:sz w:val="24"/>
          <w:szCs w:val="24"/>
        </w:rPr>
        <w:t xml:space="preserve">I am currently leading a project </w:t>
      </w:r>
      <w:r w:rsidR="00E539A5">
        <w:rPr>
          <w:rFonts w:ascii="Times New Roman" w:eastAsia="宋体" w:hAnsi="Times New Roman" w:cs="Times New Roman"/>
          <w:sz w:val="24"/>
          <w:szCs w:val="24"/>
        </w:rPr>
        <w:t>studying</w:t>
      </w:r>
      <w:r w:rsidR="00B365C2">
        <w:rPr>
          <w:rFonts w:ascii="Times New Roman" w:eastAsia="宋体" w:hAnsi="Times New Roman" w:cs="Times New Roman"/>
          <w:sz w:val="24"/>
          <w:szCs w:val="24"/>
        </w:rPr>
        <w:t xml:space="preserve"> black-box attack</w:t>
      </w:r>
      <w:ins w:id="36" w:author="Ben Ayton" w:date="2020-11-09T22:54:00Z">
        <w:r w:rsidR="004A7EAE">
          <w:rPr>
            <w:rFonts w:ascii="Times New Roman" w:eastAsia="宋体" w:hAnsi="Times New Roman" w:cs="Times New Roman"/>
            <w:sz w:val="24"/>
            <w:szCs w:val="24"/>
          </w:rPr>
          <w:t>s</w:t>
        </w:r>
      </w:ins>
      <w:r w:rsidR="0024745D">
        <w:rPr>
          <w:rFonts w:ascii="Times New Roman" w:eastAsia="宋体" w:hAnsi="Times New Roman" w:cs="Times New Roman"/>
          <w:sz w:val="24"/>
          <w:szCs w:val="24"/>
        </w:rPr>
        <w:t>,</w:t>
      </w:r>
      <w:r w:rsidR="00B365C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745D">
        <w:rPr>
          <w:rFonts w:ascii="Times New Roman" w:eastAsia="宋体" w:hAnsi="Times New Roman" w:cs="Times New Roman"/>
          <w:sz w:val="24"/>
          <w:szCs w:val="24"/>
        </w:rPr>
        <w:t xml:space="preserve">which can fool point cloud models without knowledge of them. This </w:t>
      </w:r>
      <w:r w:rsidR="00D602B2">
        <w:rPr>
          <w:rFonts w:ascii="Times New Roman" w:eastAsia="宋体" w:hAnsi="Times New Roman" w:cs="Times New Roman"/>
          <w:sz w:val="24"/>
          <w:szCs w:val="24"/>
        </w:rPr>
        <w:t>can</w:t>
      </w:r>
      <w:r w:rsidR="0024745D">
        <w:rPr>
          <w:rFonts w:ascii="Times New Roman" w:eastAsia="宋体" w:hAnsi="Times New Roman" w:cs="Times New Roman"/>
          <w:sz w:val="24"/>
          <w:szCs w:val="24"/>
        </w:rPr>
        <w:t xml:space="preserve"> exacerbate the problem of adversarial robustness in real-world </w:t>
      </w:r>
      <w:r w:rsidR="004026D0">
        <w:rPr>
          <w:rFonts w:ascii="Times New Roman" w:eastAsia="宋体" w:hAnsi="Times New Roman" w:cs="Times New Roman"/>
          <w:sz w:val="24"/>
          <w:szCs w:val="24"/>
        </w:rPr>
        <w:t xml:space="preserve">3D </w:t>
      </w:r>
      <w:r w:rsidR="0024745D">
        <w:rPr>
          <w:rFonts w:ascii="Times New Roman" w:eastAsia="宋体" w:hAnsi="Times New Roman" w:cs="Times New Roman"/>
          <w:sz w:val="24"/>
          <w:szCs w:val="24"/>
        </w:rPr>
        <w:t>applications.</w:t>
      </w:r>
    </w:p>
    <w:p w14:paraId="318D74DA" w14:textId="77777777" w:rsidR="009E1DF9" w:rsidRDefault="009E1DF9" w:rsidP="0001179E">
      <w:pPr>
        <w:rPr>
          <w:rFonts w:ascii="Times New Roman" w:eastAsia="宋体" w:hAnsi="Times New Roman" w:cs="Times New Roman"/>
          <w:sz w:val="24"/>
          <w:szCs w:val="24"/>
        </w:rPr>
      </w:pPr>
    </w:p>
    <w:p w14:paraId="1AC88F30" w14:textId="54A21D58" w:rsidR="00BF7AFA" w:rsidRPr="00E356CA" w:rsidRDefault="009E1DF9" w:rsidP="0001179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 am applying to the Ph.D. program in the Robotics Institute of CMU because of its </w:t>
      </w:r>
      <w:r w:rsidR="00265D66">
        <w:rPr>
          <w:rFonts w:ascii="Times New Roman" w:eastAsia="宋体" w:hAnsi="Times New Roman" w:cs="Times New Roman"/>
          <w:sz w:val="24"/>
          <w:szCs w:val="24"/>
        </w:rPr>
        <w:t>impactful</w:t>
      </w:r>
      <w:r>
        <w:rPr>
          <w:rFonts w:ascii="Times New Roman" w:eastAsia="宋体" w:hAnsi="Times New Roman" w:cs="Times New Roman"/>
          <w:sz w:val="24"/>
          <w:szCs w:val="24"/>
        </w:rPr>
        <w:t xml:space="preserve"> research groups. There are </w:t>
      </w:r>
      <w:r w:rsidR="00265D66">
        <w:rPr>
          <w:rFonts w:ascii="Times New Roman" w:eastAsia="宋体" w:hAnsi="Times New Roman" w:cs="Times New Roman"/>
          <w:sz w:val="24"/>
          <w:szCs w:val="24"/>
        </w:rPr>
        <w:t>several</w:t>
      </w:r>
      <w:r>
        <w:rPr>
          <w:rFonts w:ascii="Times New Roman" w:eastAsia="宋体" w:hAnsi="Times New Roman" w:cs="Times New Roman"/>
          <w:sz w:val="24"/>
          <w:szCs w:val="24"/>
        </w:rPr>
        <w:t xml:space="preserve"> professors whose projects are particularly appealing to me.</w:t>
      </w:r>
      <w:r w:rsidR="000701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Prof. </w:t>
      </w:r>
      <w:r w:rsidRPr="00E356CA">
        <w:rPr>
          <w:rFonts w:ascii="Times New Roman" w:eastAsia="宋体" w:hAnsi="Times New Roman" w:cs="Times New Roman"/>
          <w:sz w:val="24"/>
          <w:szCs w:val="24"/>
        </w:rPr>
        <w:t>Simon Lucey</w:t>
      </w:r>
      <w:r>
        <w:rPr>
          <w:rFonts w:ascii="Times New Roman" w:eastAsia="宋体" w:hAnsi="Times New Roman" w:cs="Times New Roman"/>
          <w:sz w:val="24"/>
          <w:szCs w:val="24"/>
        </w:rPr>
        <w:t xml:space="preserve">’s </w:t>
      </w:r>
      <w:r w:rsidR="00070135">
        <w:rPr>
          <w:rFonts w:ascii="Times New Roman" w:eastAsia="宋体" w:hAnsi="Times New Roman" w:cs="Times New Roman"/>
          <w:sz w:val="24"/>
          <w:szCs w:val="24"/>
        </w:rPr>
        <w:t>work</w:t>
      </w:r>
      <w:r>
        <w:rPr>
          <w:rFonts w:ascii="Times New Roman" w:eastAsia="宋体" w:hAnsi="Times New Roman" w:cs="Times New Roman"/>
          <w:sz w:val="24"/>
          <w:szCs w:val="24"/>
        </w:rPr>
        <w:t xml:space="preserve"> on</w:t>
      </w:r>
      <w:r w:rsidR="007767E9">
        <w:rPr>
          <w:rFonts w:ascii="Times New Roman" w:eastAsia="宋体" w:hAnsi="Times New Roman" w:cs="Times New Roman"/>
          <w:sz w:val="24"/>
          <w:szCs w:val="24"/>
        </w:rPr>
        <w:t xml:space="preserve"> object geometry modeling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0135">
        <w:rPr>
          <w:rFonts w:ascii="Times New Roman" w:eastAsia="宋体" w:hAnsi="Times New Roman" w:cs="Times New Roman"/>
          <w:sz w:val="24"/>
          <w:szCs w:val="24"/>
        </w:rPr>
        <w:t>an</w:t>
      </w:r>
      <w:r w:rsidR="00265D66">
        <w:rPr>
          <w:rFonts w:ascii="Times New Roman" w:eastAsia="宋体" w:hAnsi="Times New Roman" w:cs="Times New Roman"/>
          <w:sz w:val="24"/>
          <w:szCs w:val="24"/>
        </w:rPr>
        <w:t>d</w:t>
      </w:r>
      <w:r w:rsidR="007767E9">
        <w:rPr>
          <w:rFonts w:ascii="Times New Roman" w:eastAsia="宋体" w:hAnsi="Times New Roman" w:cs="Times New Roman"/>
          <w:sz w:val="24"/>
          <w:szCs w:val="24"/>
        </w:rPr>
        <w:t xml:space="preserve"> mobile computer vision </w:t>
      </w:r>
      <w:ins w:id="37" w:author="Ben Ayton" w:date="2020-11-09T22:55:00Z">
        <w:r w:rsidR="004A7EAE">
          <w:rPr>
            <w:rFonts w:ascii="Times New Roman" w:eastAsia="宋体" w:hAnsi="Times New Roman" w:cs="Times New Roman"/>
            <w:sz w:val="24"/>
            <w:szCs w:val="24"/>
          </w:rPr>
          <w:t xml:space="preserve">is </w:t>
        </w:r>
      </w:ins>
      <w:r w:rsidR="00070135">
        <w:rPr>
          <w:rFonts w:ascii="Times New Roman" w:eastAsia="宋体" w:hAnsi="Times New Roman" w:cs="Times New Roman"/>
          <w:sz w:val="24"/>
          <w:szCs w:val="24"/>
        </w:rPr>
        <w:t>fascinat</w:t>
      </w:r>
      <w:ins w:id="38" w:author="Ben Ayton" w:date="2020-11-09T22:55:00Z">
        <w:r w:rsidR="004A7EAE">
          <w:rPr>
            <w:rFonts w:ascii="Times New Roman" w:eastAsia="宋体" w:hAnsi="Times New Roman" w:cs="Times New Roman"/>
            <w:sz w:val="24"/>
            <w:szCs w:val="24"/>
          </w:rPr>
          <w:t>ing to</w:t>
        </w:r>
      </w:ins>
      <w:del w:id="39" w:author="Ben Ayton" w:date="2020-11-09T22:55:00Z">
        <w:r w:rsidR="00070135" w:rsidDel="004A7EAE">
          <w:rPr>
            <w:rFonts w:ascii="Times New Roman" w:eastAsia="宋体" w:hAnsi="Times New Roman" w:cs="Times New Roman"/>
            <w:sz w:val="24"/>
            <w:szCs w:val="24"/>
          </w:rPr>
          <w:delText>e</w:delText>
        </w:r>
      </w:del>
      <w:r w:rsidR="00070135">
        <w:rPr>
          <w:rFonts w:ascii="Times New Roman" w:eastAsia="宋体" w:hAnsi="Times New Roman" w:cs="Times New Roman"/>
          <w:sz w:val="24"/>
          <w:szCs w:val="24"/>
        </w:rPr>
        <w:t xml:space="preserve"> me</w:t>
      </w:r>
      <w:del w:id="40" w:author="Ben Ayton" w:date="2020-11-09T22:55:00Z">
        <w:r w:rsidR="007767E9" w:rsidDel="004A7EAE">
          <w:rPr>
            <w:rFonts w:ascii="Times New Roman" w:eastAsia="宋体" w:hAnsi="Times New Roman" w:cs="Times New Roman"/>
            <w:sz w:val="24"/>
            <w:szCs w:val="24"/>
          </w:rPr>
          <w:delText xml:space="preserve"> a lot</w:delText>
        </w:r>
      </w:del>
      <w:r w:rsidR="00070135">
        <w:rPr>
          <w:rFonts w:ascii="Times New Roman" w:eastAsia="宋体" w:hAnsi="Times New Roman" w:cs="Times New Roman"/>
          <w:sz w:val="24"/>
          <w:szCs w:val="24"/>
        </w:rPr>
        <w:t xml:space="preserve">, and I think combining them will enable practical </w:t>
      </w:r>
      <w:r w:rsidR="00337774">
        <w:rPr>
          <w:rFonts w:ascii="Times New Roman" w:eastAsia="宋体" w:hAnsi="Times New Roman" w:cs="Times New Roman"/>
          <w:sz w:val="24"/>
          <w:szCs w:val="24"/>
        </w:rPr>
        <w:t xml:space="preserve">algorithm </w:t>
      </w:r>
      <w:r w:rsidR="007767E9">
        <w:rPr>
          <w:rFonts w:ascii="Times New Roman" w:eastAsia="宋体" w:hAnsi="Times New Roman" w:cs="Times New Roman"/>
          <w:sz w:val="24"/>
          <w:szCs w:val="24"/>
        </w:rPr>
        <w:t>deployment.</w:t>
      </w:r>
      <w:r w:rsidR="00814AB0">
        <w:rPr>
          <w:rFonts w:ascii="Times New Roman" w:eastAsia="宋体" w:hAnsi="Times New Roman" w:cs="Times New Roman"/>
          <w:sz w:val="24"/>
          <w:szCs w:val="24"/>
        </w:rPr>
        <w:t xml:space="preserve"> I also like his idea of injecting priors with model-based vision, which can </w:t>
      </w:r>
      <w:r w:rsidR="006929CA">
        <w:rPr>
          <w:rFonts w:ascii="Times New Roman" w:eastAsia="宋体" w:hAnsi="Times New Roman" w:cs="Times New Roman"/>
          <w:sz w:val="24"/>
          <w:szCs w:val="24"/>
        </w:rPr>
        <w:t>improve the reliability of model output.</w:t>
      </w:r>
      <w:r w:rsidR="007767E9">
        <w:rPr>
          <w:rFonts w:ascii="Times New Roman" w:eastAsia="宋体" w:hAnsi="Times New Roman" w:cs="Times New Roman"/>
          <w:sz w:val="24"/>
          <w:szCs w:val="24"/>
        </w:rPr>
        <w:t xml:space="preserve"> Prof. </w:t>
      </w:r>
      <w:r w:rsidR="007767E9" w:rsidRPr="00E356CA">
        <w:rPr>
          <w:rFonts w:ascii="Times New Roman" w:eastAsia="宋体" w:hAnsi="Times New Roman" w:cs="Times New Roman"/>
          <w:sz w:val="24"/>
          <w:szCs w:val="24"/>
        </w:rPr>
        <w:t>Deva Ramanan</w:t>
      </w:r>
      <w:r w:rsidR="00337774">
        <w:rPr>
          <w:rFonts w:ascii="Times New Roman" w:eastAsia="宋体" w:hAnsi="Times New Roman" w:cs="Times New Roman"/>
          <w:sz w:val="24"/>
          <w:szCs w:val="24"/>
        </w:rPr>
        <w:t>’s</w:t>
      </w:r>
      <w:r w:rsidR="007767E9">
        <w:rPr>
          <w:rFonts w:ascii="Times New Roman" w:eastAsia="宋体" w:hAnsi="Times New Roman" w:cs="Times New Roman"/>
          <w:sz w:val="24"/>
          <w:szCs w:val="24"/>
        </w:rPr>
        <w:t xml:space="preserve"> projects on </w:t>
      </w:r>
      <w:r w:rsidR="00337774">
        <w:rPr>
          <w:rFonts w:ascii="Times New Roman" w:eastAsia="宋体" w:hAnsi="Times New Roman" w:cs="Times New Roman"/>
          <w:sz w:val="24"/>
          <w:szCs w:val="24"/>
        </w:rPr>
        <w:t xml:space="preserve">scene flow and videos spark my interest because we humans perceive the world as temporal sequences, which need efficient and robust methods to process. Meanwhile, I admire Prof. </w:t>
      </w:r>
      <w:r w:rsidR="00337774" w:rsidRPr="00E356CA">
        <w:rPr>
          <w:rFonts w:ascii="Times New Roman" w:eastAsia="宋体" w:hAnsi="Times New Roman" w:cs="Times New Roman"/>
          <w:sz w:val="24"/>
          <w:szCs w:val="24"/>
        </w:rPr>
        <w:t>Abhinav Gupta</w:t>
      </w:r>
      <w:r w:rsidR="00337774">
        <w:rPr>
          <w:rFonts w:ascii="Times New Roman" w:eastAsia="宋体" w:hAnsi="Times New Roman" w:cs="Times New Roman"/>
          <w:sz w:val="24"/>
          <w:szCs w:val="24"/>
        </w:rPr>
        <w:t>’s work on the intersection of computer vision and robotics.</w:t>
      </w:r>
      <w:r w:rsidR="00AF1A54">
        <w:rPr>
          <w:rFonts w:ascii="Times New Roman" w:eastAsia="宋体" w:hAnsi="Times New Roman" w:cs="Times New Roman"/>
          <w:sz w:val="24"/>
          <w:szCs w:val="24"/>
        </w:rPr>
        <w:t xml:space="preserve"> I </w:t>
      </w:r>
      <w:r w:rsidR="007A3DC2">
        <w:rPr>
          <w:rFonts w:ascii="Times New Roman" w:eastAsia="宋体" w:hAnsi="Times New Roman" w:cs="Times New Roman"/>
          <w:sz w:val="24"/>
          <w:szCs w:val="24"/>
        </w:rPr>
        <w:t>want</w:t>
      </w:r>
      <w:r w:rsidR="00134C5C">
        <w:rPr>
          <w:rFonts w:ascii="Times New Roman" w:eastAsia="宋体" w:hAnsi="Times New Roman" w:cs="Times New Roman"/>
          <w:sz w:val="24"/>
          <w:szCs w:val="24"/>
        </w:rPr>
        <w:t xml:space="preserve"> to explore the robustness in robotics tasks</w:t>
      </w:r>
      <w:r w:rsidR="00D602B2">
        <w:rPr>
          <w:rFonts w:ascii="Times New Roman" w:eastAsia="宋体" w:hAnsi="Times New Roman" w:cs="Times New Roman"/>
          <w:sz w:val="24"/>
          <w:szCs w:val="24"/>
        </w:rPr>
        <w:t>, which is crucial</w:t>
      </w:r>
      <w:r w:rsidR="007A3DC2">
        <w:rPr>
          <w:rFonts w:ascii="Times New Roman" w:eastAsia="宋体" w:hAnsi="Times New Roman" w:cs="Times New Roman"/>
          <w:sz w:val="24"/>
          <w:szCs w:val="24"/>
        </w:rPr>
        <w:t xml:space="preserve"> for robots operated in real-world scenarios</w:t>
      </w:r>
      <w:r w:rsidR="00134C5C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C6248">
        <w:rPr>
          <w:rFonts w:ascii="Times New Roman" w:eastAsia="宋体" w:hAnsi="Times New Roman" w:cs="Times New Roman"/>
          <w:sz w:val="24"/>
          <w:szCs w:val="24"/>
        </w:rPr>
        <w:t xml:space="preserve">Overall, </w:t>
      </w:r>
      <w:r w:rsidR="00134C5C">
        <w:rPr>
          <w:rFonts w:ascii="Times New Roman" w:eastAsia="宋体" w:hAnsi="Times New Roman" w:cs="Times New Roman"/>
          <w:sz w:val="24"/>
          <w:szCs w:val="24"/>
        </w:rPr>
        <w:t>I am fully convinced that CMU</w:t>
      </w:r>
      <w:r w:rsidR="001E5FBB">
        <w:rPr>
          <w:rFonts w:ascii="Times New Roman" w:eastAsia="宋体" w:hAnsi="Times New Roman" w:cs="Times New Roman"/>
          <w:sz w:val="24"/>
          <w:szCs w:val="24"/>
        </w:rPr>
        <w:t>’s abundant resources and collaborative environment</w:t>
      </w:r>
      <w:r w:rsidR="00424D69">
        <w:rPr>
          <w:rFonts w:ascii="Times New Roman" w:eastAsia="宋体" w:hAnsi="Times New Roman" w:cs="Times New Roman"/>
          <w:sz w:val="24"/>
          <w:szCs w:val="24"/>
        </w:rPr>
        <w:t xml:space="preserve"> can </w:t>
      </w:r>
      <w:r w:rsidR="00134C5C">
        <w:rPr>
          <w:rFonts w:ascii="Times New Roman" w:eastAsia="宋体" w:hAnsi="Times New Roman" w:cs="Times New Roman"/>
          <w:sz w:val="24"/>
          <w:szCs w:val="24"/>
        </w:rPr>
        <w:t>provide the best guidance to my academic career.</w:t>
      </w:r>
    </w:p>
    <w:sectPr w:rsidR="00BF7AFA" w:rsidRPr="00E356C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 Ayton" w:date="2020-11-09T22:35:00Z" w:initials="BA">
    <w:p w14:paraId="4906AFBE" w14:textId="77777777" w:rsidR="006E1D2D" w:rsidRDefault="006E1D2D">
      <w:pPr>
        <w:pStyle w:val="a6"/>
      </w:pPr>
      <w:r>
        <w:rPr>
          <w:rStyle w:val="a5"/>
        </w:rPr>
        <w:annotationRef/>
      </w:r>
      <w:r>
        <w:t>Good! I like think this intro says a lot more about your goals. Can we make a stronger statement about impact? Perhaps “I believe this work will be fundamental to enabling machines to intelligently perceive and interact with the world.”</w:t>
      </w:r>
    </w:p>
  </w:comment>
  <w:comment w:id="1" w:author="Ben Ayton" w:date="2020-11-09T23:23:00Z" w:initials="BA">
    <w:p w14:paraId="2E3800AC" w14:textId="72FC39BE" w:rsidR="00542AC7" w:rsidRDefault="00542AC7">
      <w:pPr>
        <w:pStyle w:val="a6"/>
      </w:pPr>
      <w:r>
        <w:rPr>
          <w:rStyle w:val="a5"/>
        </w:rPr>
        <w:annotationRef/>
      </w:r>
      <w:r>
        <w:t xml:space="preserve">I’m trying to determine the takeaway from this sentence. Are these techniques special for your message, or are you trying to communicate breadth of experience? </w:t>
      </w:r>
      <w:r w:rsidR="00945362">
        <w:t xml:space="preserve">If they are special, I don’t see the link to the rest. </w:t>
      </w:r>
      <w:r>
        <w:t>I</w:t>
      </w:r>
      <w:r w:rsidR="00945362">
        <w:t>f the latter is true then the sentence is fine, but the message may be clearer if you call out breadth explicitly. C</w:t>
      </w:r>
      <w:r>
        <w:t>onsider saying something like “</w:t>
      </w:r>
      <w:r w:rsidR="00945362">
        <w:t>In those classes I became familiar with a range of vision techniques, including Wide-ResNets, MixUp augmentation, and Snapshot Ensembles [+ any more you think are important].</w:t>
      </w:r>
      <w:r>
        <w:t>”</w:t>
      </w:r>
    </w:p>
  </w:comment>
  <w:comment w:id="20" w:author="Ben Ayton" w:date="2020-11-09T23:14:00Z" w:initials="BA">
    <w:p w14:paraId="67ACA53E" w14:textId="7C482472" w:rsidR="00542AC7" w:rsidRDefault="00542AC7">
      <w:pPr>
        <w:pStyle w:val="a6"/>
      </w:pPr>
      <w:r>
        <w:rPr>
          <w:rStyle w:val="a5"/>
        </w:rPr>
        <w:annotationRef/>
      </w:r>
      <w:r>
        <w:t>Safety –critical applications in driving specifically, or more generally?</w:t>
      </w:r>
    </w:p>
  </w:comment>
  <w:comment w:id="26" w:author="Ben Ayton" w:date="2020-11-09T22:47:00Z" w:initials="BA">
    <w:p w14:paraId="2090E3C4" w14:textId="371861B8" w:rsidR="00293CEA" w:rsidRDefault="00293CEA">
      <w:pPr>
        <w:pStyle w:val="a6"/>
      </w:pPr>
      <w:r>
        <w:rPr>
          <w:rStyle w:val="a5"/>
        </w:rPr>
        <w:annotationRef/>
      </w:r>
      <w:r>
        <w:t xml:space="preserve">This is good, but I think a more powerful lesson is the experience of you leading the project. “Now, I feel confident in my ability to lead novel research projects, </w:t>
      </w:r>
      <w:r w:rsidR="00542AC7">
        <w:t xml:space="preserve">while </w:t>
      </w:r>
      <w:r>
        <w:t>synthesizing ideas from a team.”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06AFBE" w15:done="0"/>
  <w15:commentEx w15:paraId="2E3800AC" w15:done="0"/>
  <w15:commentEx w15:paraId="67ACA53E" w15:done="0"/>
  <w15:commentEx w15:paraId="2090E3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1A400" w14:textId="77777777" w:rsidR="0012468B" w:rsidRDefault="0012468B" w:rsidP="00C771A5">
      <w:r>
        <w:separator/>
      </w:r>
    </w:p>
  </w:endnote>
  <w:endnote w:type="continuationSeparator" w:id="0">
    <w:p w14:paraId="65336056" w14:textId="77777777" w:rsidR="0012468B" w:rsidRDefault="0012468B" w:rsidP="00C7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941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36C2C4" w14:textId="6C1E0BD3" w:rsidR="00687CFE" w:rsidRPr="00687CFE" w:rsidRDefault="00687CFE" w:rsidP="00687CFE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7C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7C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87C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24C2" w:rsidRPr="005D24C2">
          <w:rPr>
            <w:rFonts w:ascii="Times New Roman" w:hAnsi="Times New Roman" w:cs="Times New Roman"/>
            <w:noProof/>
            <w:sz w:val="24"/>
            <w:szCs w:val="24"/>
            <w:lang w:val="zh-CN"/>
          </w:rPr>
          <w:t>2</w:t>
        </w:r>
        <w:r w:rsidRPr="00687C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DA8CB" w14:textId="77777777" w:rsidR="0012468B" w:rsidRDefault="0012468B" w:rsidP="00C771A5">
      <w:r>
        <w:separator/>
      </w:r>
    </w:p>
  </w:footnote>
  <w:footnote w:type="continuationSeparator" w:id="0">
    <w:p w14:paraId="6C759D89" w14:textId="77777777" w:rsidR="0012468B" w:rsidRDefault="0012468B" w:rsidP="00C77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C4A4F" w14:textId="77777777" w:rsidR="006E09A6" w:rsidRPr="00F6688B" w:rsidRDefault="006E09A6">
    <w:pPr>
      <w:pStyle w:val="a3"/>
      <w:rPr>
        <w:rFonts w:ascii="Times New Roman" w:hAnsi="Times New Roman" w:cs="Times New Roman"/>
        <w:sz w:val="21"/>
        <w:szCs w:val="21"/>
      </w:rPr>
    </w:pPr>
    <w:r w:rsidRPr="00F6688B">
      <w:rPr>
        <w:rFonts w:ascii="Times New Roman" w:hAnsi="Times New Roman" w:cs="Times New Roman" w:hint="cs"/>
        <w:sz w:val="21"/>
        <w:szCs w:val="21"/>
      </w:rPr>
      <w:t>Z</w:t>
    </w:r>
    <w:r>
      <w:rPr>
        <w:rFonts w:ascii="Times New Roman" w:hAnsi="Times New Roman" w:cs="Times New Roman"/>
        <w:sz w:val="21"/>
        <w:szCs w:val="21"/>
      </w:rPr>
      <w:t xml:space="preserve">iyi Wu                                              </w:t>
    </w:r>
    <w:r w:rsidRPr="00F6688B">
      <w:rPr>
        <w:rFonts w:ascii="Times New Roman" w:hAnsi="Times New Roman" w:cs="Times New Roman"/>
        <w:sz w:val="21"/>
        <w:szCs w:val="21"/>
      </w:rPr>
      <w:t>wuz</w:t>
    </w:r>
    <w:r>
      <w:rPr>
        <w:rFonts w:ascii="Times New Roman" w:hAnsi="Times New Roman" w:cs="Times New Roman"/>
        <w:sz w:val="21"/>
        <w:szCs w:val="21"/>
      </w:rPr>
      <w:t>y</w:t>
    </w:r>
    <w:r w:rsidRPr="00F6688B">
      <w:rPr>
        <w:rFonts w:ascii="Times New Roman" w:hAnsi="Times New Roman" w:cs="Times New Roman"/>
        <w:sz w:val="21"/>
        <w:szCs w:val="21"/>
      </w:rPr>
      <w:t>17@mails.tsinghua.edu.cn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 Ayton">
    <w15:presenceInfo w15:providerId="Windows Live" w15:userId="4ff6e301a1b1b407"/>
  </w15:person>
  <w15:person w15:author="Wu Ziyi">
    <w15:presenceInfo w15:providerId="Windows Live" w15:userId="83747c0132ecf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7"/>
    <w:rsid w:val="0000075C"/>
    <w:rsid w:val="00001642"/>
    <w:rsid w:val="00002E7F"/>
    <w:rsid w:val="00006115"/>
    <w:rsid w:val="00006785"/>
    <w:rsid w:val="00010C10"/>
    <w:rsid w:val="0001179E"/>
    <w:rsid w:val="00012A0E"/>
    <w:rsid w:val="00012B75"/>
    <w:rsid w:val="000133CE"/>
    <w:rsid w:val="00013B76"/>
    <w:rsid w:val="0001431A"/>
    <w:rsid w:val="00014D9E"/>
    <w:rsid w:val="00016718"/>
    <w:rsid w:val="00017983"/>
    <w:rsid w:val="00017B7A"/>
    <w:rsid w:val="00017E13"/>
    <w:rsid w:val="00020A41"/>
    <w:rsid w:val="00020BFA"/>
    <w:rsid w:val="00023A93"/>
    <w:rsid w:val="00025504"/>
    <w:rsid w:val="0003076D"/>
    <w:rsid w:val="000310AF"/>
    <w:rsid w:val="00032985"/>
    <w:rsid w:val="00034ACE"/>
    <w:rsid w:val="00035BE8"/>
    <w:rsid w:val="00035C76"/>
    <w:rsid w:val="000360E5"/>
    <w:rsid w:val="000365D2"/>
    <w:rsid w:val="0003663B"/>
    <w:rsid w:val="00036F17"/>
    <w:rsid w:val="00037431"/>
    <w:rsid w:val="00037CCF"/>
    <w:rsid w:val="000415A6"/>
    <w:rsid w:val="000418F0"/>
    <w:rsid w:val="000419F1"/>
    <w:rsid w:val="000420F4"/>
    <w:rsid w:val="000428C5"/>
    <w:rsid w:val="00043079"/>
    <w:rsid w:val="00043B9D"/>
    <w:rsid w:val="000449B7"/>
    <w:rsid w:val="00045A13"/>
    <w:rsid w:val="000508CE"/>
    <w:rsid w:val="00050DA9"/>
    <w:rsid w:val="00050F36"/>
    <w:rsid w:val="00052BD3"/>
    <w:rsid w:val="00055091"/>
    <w:rsid w:val="00055589"/>
    <w:rsid w:val="000579A7"/>
    <w:rsid w:val="00057CB2"/>
    <w:rsid w:val="00061ED9"/>
    <w:rsid w:val="000625AF"/>
    <w:rsid w:val="00062A7D"/>
    <w:rsid w:val="00063631"/>
    <w:rsid w:val="0006434B"/>
    <w:rsid w:val="00064EE0"/>
    <w:rsid w:val="00064FF9"/>
    <w:rsid w:val="00065555"/>
    <w:rsid w:val="00067448"/>
    <w:rsid w:val="00067F8F"/>
    <w:rsid w:val="00070135"/>
    <w:rsid w:val="00072323"/>
    <w:rsid w:val="00072F01"/>
    <w:rsid w:val="00074006"/>
    <w:rsid w:val="00075849"/>
    <w:rsid w:val="00076E32"/>
    <w:rsid w:val="0007711A"/>
    <w:rsid w:val="000772CA"/>
    <w:rsid w:val="00077857"/>
    <w:rsid w:val="00080266"/>
    <w:rsid w:val="000810E4"/>
    <w:rsid w:val="000835F2"/>
    <w:rsid w:val="000854BE"/>
    <w:rsid w:val="000858E4"/>
    <w:rsid w:val="00086752"/>
    <w:rsid w:val="00087E11"/>
    <w:rsid w:val="000914AA"/>
    <w:rsid w:val="000920D7"/>
    <w:rsid w:val="000926A6"/>
    <w:rsid w:val="00093353"/>
    <w:rsid w:val="00093938"/>
    <w:rsid w:val="00093EE4"/>
    <w:rsid w:val="000946A6"/>
    <w:rsid w:val="00095FA4"/>
    <w:rsid w:val="000961B7"/>
    <w:rsid w:val="0009630F"/>
    <w:rsid w:val="00096B5F"/>
    <w:rsid w:val="00096E42"/>
    <w:rsid w:val="000976E5"/>
    <w:rsid w:val="000A08E7"/>
    <w:rsid w:val="000A0EA0"/>
    <w:rsid w:val="000A10CD"/>
    <w:rsid w:val="000A19FD"/>
    <w:rsid w:val="000A2104"/>
    <w:rsid w:val="000A2221"/>
    <w:rsid w:val="000A3049"/>
    <w:rsid w:val="000A6497"/>
    <w:rsid w:val="000A7ACD"/>
    <w:rsid w:val="000A7B96"/>
    <w:rsid w:val="000A7E89"/>
    <w:rsid w:val="000A7FBB"/>
    <w:rsid w:val="000B2059"/>
    <w:rsid w:val="000B2633"/>
    <w:rsid w:val="000B288E"/>
    <w:rsid w:val="000B2E19"/>
    <w:rsid w:val="000B316E"/>
    <w:rsid w:val="000B4491"/>
    <w:rsid w:val="000B4F86"/>
    <w:rsid w:val="000B5DF1"/>
    <w:rsid w:val="000C0B8D"/>
    <w:rsid w:val="000C0F2C"/>
    <w:rsid w:val="000C2690"/>
    <w:rsid w:val="000C2B38"/>
    <w:rsid w:val="000C3807"/>
    <w:rsid w:val="000C3D4B"/>
    <w:rsid w:val="000C4FFC"/>
    <w:rsid w:val="000C6685"/>
    <w:rsid w:val="000C722A"/>
    <w:rsid w:val="000C7977"/>
    <w:rsid w:val="000D0602"/>
    <w:rsid w:val="000D2C18"/>
    <w:rsid w:val="000D318B"/>
    <w:rsid w:val="000D3EEF"/>
    <w:rsid w:val="000D4B2E"/>
    <w:rsid w:val="000D5A84"/>
    <w:rsid w:val="000D5C71"/>
    <w:rsid w:val="000D5E0E"/>
    <w:rsid w:val="000D7E35"/>
    <w:rsid w:val="000E1327"/>
    <w:rsid w:val="000E1617"/>
    <w:rsid w:val="000E1826"/>
    <w:rsid w:val="000E1FDB"/>
    <w:rsid w:val="000E3A29"/>
    <w:rsid w:val="000E3CA1"/>
    <w:rsid w:val="000E42F2"/>
    <w:rsid w:val="000E4A10"/>
    <w:rsid w:val="000E4BD8"/>
    <w:rsid w:val="000E4D33"/>
    <w:rsid w:val="000E4FFD"/>
    <w:rsid w:val="000E5AC0"/>
    <w:rsid w:val="000E6178"/>
    <w:rsid w:val="000E7176"/>
    <w:rsid w:val="000E7215"/>
    <w:rsid w:val="000E7252"/>
    <w:rsid w:val="000E73B8"/>
    <w:rsid w:val="000E7BD9"/>
    <w:rsid w:val="000E7E27"/>
    <w:rsid w:val="000F00D3"/>
    <w:rsid w:val="000F0153"/>
    <w:rsid w:val="000F0C97"/>
    <w:rsid w:val="000F2705"/>
    <w:rsid w:val="000F306B"/>
    <w:rsid w:val="000F3204"/>
    <w:rsid w:val="000F340A"/>
    <w:rsid w:val="000F4091"/>
    <w:rsid w:val="000F4DAC"/>
    <w:rsid w:val="000F56FC"/>
    <w:rsid w:val="000F5788"/>
    <w:rsid w:val="000F7B56"/>
    <w:rsid w:val="0010108D"/>
    <w:rsid w:val="001014F2"/>
    <w:rsid w:val="00101D6E"/>
    <w:rsid w:val="001028E1"/>
    <w:rsid w:val="0010291D"/>
    <w:rsid w:val="001040BE"/>
    <w:rsid w:val="00104AD1"/>
    <w:rsid w:val="00106338"/>
    <w:rsid w:val="0010670E"/>
    <w:rsid w:val="0010698A"/>
    <w:rsid w:val="001078C1"/>
    <w:rsid w:val="00107D20"/>
    <w:rsid w:val="00107DDE"/>
    <w:rsid w:val="00107E02"/>
    <w:rsid w:val="0011061A"/>
    <w:rsid w:val="00111271"/>
    <w:rsid w:val="00111B65"/>
    <w:rsid w:val="00112896"/>
    <w:rsid w:val="0011390A"/>
    <w:rsid w:val="001141FC"/>
    <w:rsid w:val="0011432E"/>
    <w:rsid w:val="0011580D"/>
    <w:rsid w:val="00116F92"/>
    <w:rsid w:val="00120594"/>
    <w:rsid w:val="00120E6C"/>
    <w:rsid w:val="00121FEF"/>
    <w:rsid w:val="00122087"/>
    <w:rsid w:val="0012230A"/>
    <w:rsid w:val="00122643"/>
    <w:rsid w:val="001227A2"/>
    <w:rsid w:val="00122C0B"/>
    <w:rsid w:val="00123722"/>
    <w:rsid w:val="00124396"/>
    <w:rsid w:val="00124445"/>
    <w:rsid w:val="0012468B"/>
    <w:rsid w:val="00126173"/>
    <w:rsid w:val="0012668A"/>
    <w:rsid w:val="0013033C"/>
    <w:rsid w:val="00130400"/>
    <w:rsid w:val="00131441"/>
    <w:rsid w:val="0013166B"/>
    <w:rsid w:val="00132192"/>
    <w:rsid w:val="00133C6C"/>
    <w:rsid w:val="00134C5C"/>
    <w:rsid w:val="00135BBF"/>
    <w:rsid w:val="00136DA4"/>
    <w:rsid w:val="00136E31"/>
    <w:rsid w:val="00137EF0"/>
    <w:rsid w:val="00140C6B"/>
    <w:rsid w:val="00141D6E"/>
    <w:rsid w:val="00141DC9"/>
    <w:rsid w:val="001421BA"/>
    <w:rsid w:val="00142280"/>
    <w:rsid w:val="00142800"/>
    <w:rsid w:val="00143E3A"/>
    <w:rsid w:val="001440B4"/>
    <w:rsid w:val="0014655A"/>
    <w:rsid w:val="00150918"/>
    <w:rsid w:val="00151D85"/>
    <w:rsid w:val="0015207D"/>
    <w:rsid w:val="001526D1"/>
    <w:rsid w:val="00152964"/>
    <w:rsid w:val="00153F81"/>
    <w:rsid w:val="00155160"/>
    <w:rsid w:val="00155D83"/>
    <w:rsid w:val="00155DC3"/>
    <w:rsid w:val="00156D5D"/>
    <w:rsid w:val="001576F0"/>
    <w:rsid w:val="00160939"/>
    <w:rsid w:val="00161B11"/>
    <w:rsid w:val="001621B8"/>
    <w:rsid w:val="00162E1D"/>
    <w:rsid w:val="001663D3"/>
    <w:rsid w:val="00166AEE"/>
    <w:rsid w:val="00170223"/>
    <w:rsid w:val="001709E3"/>
    <w:rsid w:val="00170A94"/>
    <w:rsid w:val="00170AB6"/>
    <w:rsid w:val="00171926"/>
    <w:rsid w:val="001731E2"/>
    <w:rsid w:val="001732C9"/>
    <w:rsid w:val="00173922"/>
    <w:rsid w:val="0017638F"/>
    <w:rsid w:val="00176B14"/>
    <w:rsid w:val="00176B89"/>
    <w:rsid w:val="001803E9"/>
    <w:rsid w:val="00180E49"/>
    <w:rsid w:val="00180EA5"/>
    <w:rsid w:val="00182875"/>
    <w:rsid w:val="0018432E"/>
    <w:rsid w:val="00184F0C"/>
    <w:rsid w:val="00185635"/>
    <w:rsid w:val="0019236E"/>
    <w:rsid w:val="00192489"/>
    <w:rsid w:val="0019354B"/>
    <w:rsid w:val="00193654"/>
    <w:rsid w:val="00193D39"/>
    <w:rsid w:val="00194547"/>
    <w:rsid w:val="00194CBF"/>
    <w:rsid w:val="00195F1F"/>
    <w:rsid w:val="001963F6"/>
    <w:rsid w:val="00196465"/>
    <w:rsid w:val="00196C0D"/>
    <w:rsid w:val="001A1FA8"/>
    <w:rsid w:val="001A2018"/>
    <w:rsid w:val="001A5338"/>
    <w:rsid w:val="001A5471"/>
    <w:rsid w:val="001A59C5"/>
    <w:rsid w:val="001A5D72"/>
    <w:rsid w:val="001A72E6"/>
    <w:rsid w:val="001A737E"/>
    <w:rsid w:val="001A7669"/>
    <w:rsid w:val="001B11C8"/>
    <w:rsid w:val="001B127C"/>
    <w:rsid w:val="001B1909"/>
    <w:rsid w:val="001B24D1"/>
    <w:rsid w:val="001B2D44"/>
    <w:rsid w:val="001B3B15"/>
    <w:rsid w:val="001B50C3"/>
    <w:rsid w:val="001B66EE"/>
    <w:rsid w:val="001B6E27"/>
    <w:rsid w:val="001B76F0"/>
    <w:rsid w:val="001C04D1"/>
    <w:rsid w:val="001C07EA"/>
    <w:rsid w:val="001C0886"/>
    <w:rsid w:val="001C178F"/>
    <w:rsid w:val="001C1BE9"/>
    <w:rsid w:val="001C2285"/>
    <w:rsid w:val="001C3B33"/>
    <w:rsid w:val="001C45E6"/>
    <w:rsid w:val="001C5197"/>
    <w:rsid w:val="001C51DF"/>
    <w:rsid w:val="001C611E"/>
    <w:rsid w:val="001C6841"/>
    <w:rsid w:val="001C6CB7"/>
    <w:rsid w:val="001C7202"/>
    <w:rsid w:val="001D0AF1"/>
    <w:rsid w:val="001D1731"/>
    <w:rsid w:val="001D1994"/>
    <w:rsid w:val="001D1EF4"/>
    <w:rsid w:val="001D2D9E"/>
    <w:rsid w:val="001D3A8C"/>
    <w:rsid w:val="001D3C2B"/>
    <w:rsid w:val="001D406A"/>
    <w:rsid w:val="001D4800"/>
    <w:rsid w:val="001D6A78"/>
    <w:rsid w:val="001D6E8A"/>
    <w:rsid w:val="001D7C37"/>
    <w:rsid w:val="001E0411"/>
    <w:rsid w:val="001E206F"/>
    <w:rsid w:val="001E3AC3"/>
    <w:rsid w:val="001E3CE4"/>
    <w:rsid w:val="001E5164"/>
    <w:rsid w:val="001E5B9C"/>
    <w:rsid w:val="001E5FBB"/>
    <w:rsid w:val="001E62A8"/>
    <w:rsid w:val="001E6650"/>
    <w:rsid w:val="001F1080"/>
    <w:rsid w:val="001F13D0"/>
    <w:rsid w:val="001F14DC"/>
    <w:rsid w:val="001F2661"/>
    <w:rsid w:val="001F2CE2"/>
    <w:rsid w:val="001F2D22"/>
    <w:rsid w:val="001F341E"/>
    <w:rsid w:val="001F380D"/>
    <w:rsid w:val="001F386D"/>
    <w:rsid w:val="001F40B6"/>
    <w:rsid w:val="001F4354"/>
    <w:rsid w:val="001F5016"/>
    <w:rsid w:val="00200759"/>
    <w:rsid w:val="00202672"/>
    <w:rsid w:val="00202846"/>
    <w:rsid w:val="00202BF0"/>
    <w:rsid w:val="00203A9D"/>
    <w:rsid w:val="00203DF8"/>
    <w:rsid w:val="0020641D"/>
    <w:rsid w:val="00206812"/>
    <w:rsid w:val="00206C71"/>
    <w:rsid w:val="002075A6"/>
    <w:rsid w:val="0021067F"/>
    <w:rsid w:val="00210EEA"/>
    <w:rsid w:val="002115C7"/>
    <w:rsid w:val="00213FBF"/>
    <w:rsid w:val="0021409D"/>
    <w:rsid w:val="00216105"/>
    <w:rsid w:val="00220667"/>
    <w:rsid w:val="002214C0"/>
    <w:rsid w:val="00221CC5"/>
    <w:rsid w:val="002222A0"/>
    <w:rsid w:val="002236D6"/>
    <w:rsid w:val="00223EB2"/>
    <w:rsid w:val="00225136"/>
    <w:rsid w:val="002256EC"/>
    <w:rsid w:val="002262F7"/>
    <w:rsid w:val="0022684D"/>
    <w:rsid w:val="00226B35"/>
    <w:rsid w:val="0022719C"/>
    <w:rsid w:val="00227554"/>
    <w:rsid w:val="00230C6F"/>
    <w:rsid w:val="00231231"/>
    <w:rsid w:val="002312FD"/>
    <w:rsid w:val="002316CA"/>
    <w:rsid w:val="0023190B"/>
    <w:rsid w:val="0023232B"/>
    <w:rsid w:val="00233A0A"/>
    <w:rsid w:val="00234430"/>
    <w:rsid w:val="00234A84"/>
    <w:rsid w:val="002356DE"/>
    <w:rsid w:val="00236ECF"/>
    <w:rsid w:val="002376D5"/>
    <w:rsid w:val="0024111A"/>
    <w:rsid w:val="00242595"/>
    <w:rsid w:val="002429DA"/>
    <w:rsid w:val="00243721"/>
    <w:rsid w:val="00243D02"/>
    <w:rsid w:val="00244674"/>
    <w:rsid w:val="00247295"/>
    <w:rsid w:val="0024745D"/>
    <w:rsid w:val="00247931"/>
    <w:rsid w:val="00247FEA"/>
    <w:rsid w:val="00250148"/>
    <w:rsid w:val="00250D03"/>
    <w:rsid w:val="00251B71"/>
    <w:rsid w:val="00251C4E"/>
    <w:rsid w:val="00251FF5"/>
    <w:rsid w:val="002523BB"/>
    <w:rsid w:val="00252857"/>
    <w:rsid w:val="002534F8"/>
    <w:rsid w:val="00254521"/>
    <w:rsid w:val="00255137"/>
    <w:rsid w:val="00256765"/>
    <w:rsid w:val="002571AF"/>
    <w:rsid w:val="00260866"/>
    <w:rsid w:val="00261543"/>
    <w:rsid w:val="0026274B"/>
    <w:rsid w:val="00262FC5"/>
    <w:rsid w:val="00263A1B"/>
    <w:rsid w:val="00264DE6"/>
    <w:rsid w:val="00265D66"/>
    <w:rsid w:val="00265DF8"/>
    <w:rsid w:val="00266344"/>
    <w:rsid w:val="0027027D"/>
    <w:rsid w:val="00271A74"/>
    <w:rsid w:val="00271F42"/>
    <w:rsid w:val="0027247F"/>
    <w:rsid w:val="00272984"/>
    <w:rsid w:val="00272AC1"/>
    <w:rsid w:val="00273393"/>
    <w:rsid w:val="002741EB"/>
    <w:rsid w:val="002752D0"/>
    <w:rsid w:val="00276809"/>
    <w:rsid w:val="00277867"/>
    <w:rsid w:val="00277FDA"/>
    <w:rsid w:val="00281B72"/>
    <w:rsid w:val="00283AC6"/>
    <w:rsid w:val="00283C3B"/>
    <w:rsid w:val="002843F1"/>
    <w:rsid w:val="00284962"/>
    <w:rsid w:val="0028561E"/>
    <w:rsid w:val="00285F40"/>
    <w:rsid w:val="002864BD"/>
    <w:rsid w:val="0028739F"/>
    <w:rsid w:val="00287B3C"/>
    <w:rsid w:val="00291CC2"/>
    <w:rsid w:val="00293911"/>
    <w:rsid w:val="00293CEA"/>
    <w:rsid w:val="0029462C"/>
    <w:rsid w:val="002946C7"/>
    <w:rsid w:val="00294A44"/>
    <w:rsid w:val="00294BC1"/>
    <w:rsid w:val="002960B6"/>
    <w:rsid w:val="00296974"/>
    <w:rsid w:val="00297FBE"/>
    <w:rsid w:val="002A06D5"/>
    <w:rsid w:val="002A1A97"/>
    <w:rsid w:val="002A2B49"/>
    <w:rsid w:val="002A2C60"/>
    <w:rsid w:val="002A3376"/>
    <w:rsid w:val="002A3C15"/>
    <w:rsid w:val="002A48FF"/>
    <w:rsid w:val="002A54D3"/>
    <w:rsid w:val="002A6D43"/>
    <w:rsid w:val="002A749F"/>
    <w:rsid w:val="002A7979"/>
    <w:rsid w:val="002B0183"/>
    <w:rsid w:val="002B021D"/>
    <w:rsid w:val="002B1C41"/>
    <w:rsid w:val="002B1C7E"/>
    <w:rsid w:val="002B2348"/>
    <w:rsid w:val="002B2933"/>
    <w:rsid w:val="002B34FB"/>
    <w:rsid w:val="002B5F91"/>
    <w:rsid w:val="002B698E"/>
    <w:rsid w:val="002B7254"/>
    <w:rsid w:val="002B76AD"/>
    <w:rsid w:val="002B7CAD"/>
    <w:rsid w:val="002C0F4F"/>
    <w:rsid w:val="002C10DC"/>
    <w:rsid w:val="002C1EAC"/>
    <w:rsid w:val="002C3A03"/>
    <w:rsid w:val="002C5979"/>
    <w:rsid w:val="002C7F4E"/>
    <w:rsid w:val="002D0D55"/>
    <w:rsid w:val="002D1D14"/>
    <w:rsid w:val="002D2034"/>
    <w:rsid w:val="002D2071"/>
    <w:rsid w:val="002D29C3"/>
    <w:rsid w:val="002D2AEA"/>
    <w:rsid w:val="002D2BF0"/>
    <w:rsid w:val="002D2C48"/>
    <w:rsid w:val="002D2D04"/>
    <w:rsid w:val="002D3492"/>
    <w:rsid w:val="002D3D2A"/>
    <w:rsid w:val="002D482C"/>
    <w:rsid w:val="002D5216"/>
    <w:rsid w:val="002D5CA2"/>
    <w:rsid w:val="002D622D"/>
    <w:rsid w:val="002D7744"/>
    <w:rsid w:val="002E081F"/>
    <w:rsid w:val="002E0A7B"/>
    <w:rsid w:val="002E0AE4"/>
    <w:rsid w:val="002E2AFD"/>
    <w:rsid w:val="002E2FEE"/>
    <w:rsid w:val="002E2FEF"/>
    <w:rsid w:val="002E50A4"/>
    <w:rsid w:val="002E532B"/>
    <w:rsid w:val="002E63A2"/>
    <w:rsid w:val="002E64FA"/>
    <w:rsid w:val="002E7307"/>
    <w:rsid w:val="002E7575"/>
    <w:rsid w:val="002F0E1D"/>
    <w:rsid w:val="002F117B"/>
    <w:rsid w:val="002F3318"/>
    <w:rsid w:val="002F3703"/>
    <w:rsid w:val="002F44B1"/>
    <w:rsid w:val="002F4719"/>
    <w:rsid w:val="002F535F"/>
    <w:rsid w:val="002F5DD9"/>
    <w:rsid w:val="002F65A6"/>
    <w:rsid w:val="002F6B7A"/>
    <w:rsid w:val="002F7908"/>
    <w:rsid w:val="002F7A40"/>
    <w:rsid w:val="003009C1"/>
    <w:rsid w:val="003013B3"/>
    <w:rsid w:val="00302B61"/>
    <w:rsid w:val="0030346B"/>
    <w:rsid w:val="00303F4E"/>
    <w:rsid w:val="00304C7E"/>
    <w:rsid w:val="00306503"/>
    <w:rsid w:val="003067E4"/>
    <w:rsid w:val="00306CA3"/>
    <w:rsid w:val="00307448"/>
    <w:rsid w:val="003078A6"/>
    <w:rsid w:val="00307B52"/>
    <w:rsid w:val="00312A96"/>
    <w:rsid w:val="00313555"/>
    <w:rsid w:val="00314D7C"/>
    <w:rsid w:val="00316B4F"/>
    <w:rsid w:val="0031702E"/>
    <w:rsid w:val="00317A44"/>
    <w:rsid w:val="00317DBA"/>
    <w:rsid w:val="0032015E"/>
    <w:rsid w:val="003205B0"/>
    <w:rsid w:val="0032107F"/>
    <w:rsid w:val="00322BD0"/>
    <w:rsid w:val="00323D1A"/>
    <w:rsid w:val="00324392"/>
    <w:rsid w:val="00325319"/>
    <w:rsid w:val="00325506"/>
    <w:rsid w:val="00327385"/>
    <w:rsid w:val="00327716"/>
    <w:rsid w:val="00330E6D"/>
    <w:rsid w:val="00331CF5"/>
    <w:rsid w:val="00332503"/>
    <w:rsid w:val="003326B4"/>
    <w:rsid w:val="003328FC"/>
    <w:rsid w:val="00332A4D"/>
    <w:rsid w:val="00333C78"/>
    <w:rsid w:val="003343BD"/>
    <w:rsid w:val="003344B1"/>
    <w:rsid w:val="0033495C"/>
    <w:rsid w:val="00334993"/>
    <w:rsid w:val="003357F1"/>
    <w:rsid w:val="003374C8"/>
    <w:rsid w:val="00337774"/>
    <w:rsid w:val="0034064F"/>
    <w:rsid w:val="00340BDE"/>
    <w:rsid w:val="003419BB"/>
    <w:rsid w:val="00343298"/>
    <w:rsid w:val="003436F7"/>
    <w:rsid w:val="00343EC1"/>
    <w:rsid w:val="00344388"/>
    <w:rsid w:val="00345CFE"/>
    <w:rsid w:val="003471A3"/>
    <w:rsid w:val="0034732D"/>
    <w:rsid w:val="003519FB"/>
    <w:rsid w:val="003525EF"/>
    <w:rsid w:val="00353715"/>
    <w:rsid w:val="003544E3"/>
    <w:rsid w:val="00354ACC"/>
    <w:rsid w:val="0035571F"/>
    <w:rsid w:val="00355C42"/>
    <w:rsid w:val="00355DF0"/>
    <w:rsid w:val="00360C77"/>
    <w:rsid w:val="00362558"/>
    <w:rsid w:val="00363413"/>
    <w:rsid w:val="00363E0B"/>
    <w:rsid w:val="00364C8F"/>
    <w:rsid w:val="00365A9D"/>
    <w:rsid w:val="003669C7"/>
    <w:rsid w:val="00366D4C"/>
    <w:rsid w:val="00367D60"/>
    <w:rsid w:val="003712D9"/>
    <w:rsid w:val="0037143A"/>
    <w:rsid w:val="003728C2"/>
    <w:rsid w:val="00373194"/>
    <w:rsid w:val="00373E5B"/>
    <w:rsid w:val="00374F7B"/>
    <w:rsid w:val="0037509C"/>
    <w:rsid w:val="003772EA"/>
    <w:rsid w:val="003776CB"/>
    <w:rsid w:val="003779C2"/>
    <w:rsid w:val="00377B0B"/>
    <w:rsid w:val="00377E1D"/>
    <w:rsid w:val="00380870"/>
    <w:rsid w:val="00380885"/>
    <w:rsid w:val="00380B7D"/>
    <w:rsid w:val="003819B4"/>
    <w:rsid w:val="00381E76"/>
    <w:rsid w:val="00382A52"/>
    <w:rsid w:val="00382B40"/>
    <w:rsid w:val="00384C2F"/>
    <w:rsid w:val="00385634"/>
    <w:rsid w:val="0038628A"/>
    <w:rsid w:val="0038691E"/>
    <w:rsid w:val="00386937"/>
    <w:rsid w:val="00390E18"/>
    <w:rsid w:val="003914C3"/>
    <w:rsid w:val="003922D6"/>
    <w:rsid w:val="003933EB"/>
    <w:rsid w:val="00394516"/>
    <w:rsid w:val="003946B5"/>
    <w:rsid w:val="00395FE7"/>
    <w:rsid w:val="00397E57"/>
    <w:rsid w:val="003A1CBA"/>
    <w:rsid w:val="003A25E0"/>
    <w:rsid w:val="003A4E36"/>
    <w:rsid w:val="003A4F90"/>
    <w:rsid w:val="003A670C"/>
    <w:rsid w:val="003A67F4"/>
    <w:rsid w:val="003A6DC1"/>
    <w:rsid w:val="003A75C7"/>
    <w:rsid w:val="003B11B7"/>
    <w:rsid w:val="003B2E5F"/>
    <w:rsid w:val="003B42C7"/>
    <w:rsid w:val="003B47EF"/>
    <w:rsid w:val="003B4A4A"/>
    <w:rsid w:val="003B51C1"/>
    <w:rsid w:val="003C0AFB"/>
    <w:rsid w:val="003C1327"/>
    <w:rsid w:val="003C1541"/>
    <w:rsid w:val="003C1572"/>
    <w:rsid w:val="003C161A"/>
    <w:rsid w:val="003C36F8"/>
    <w:rsid w:val="003C3B06"/>
    <w:rsid w:val="003C4D9A"/>
    <w:rsid w:val="003C6382"/>
    <w:rsid w:val="003C677B"/>
    <w:rsid w:val="003C7477"/>
    <w:rsid w:val="003C7888"/>
    <w:rsid w:val="003D0D16"/>
    <w:rsid w:val="003D227A"/>
    <w:rsid w:val="003D24AE"/>
    <w:rsid w:val="003D25CA"/>
    <w:rsid w:val="003D2693"/>
    <w:rsid w:val="003D347A"/>
    <w:rsid w:val="003D46FF"/>
    <w:rsid w:val="003D5C00"/>
    <w:rsid w:val="003D69C9"/>
    <w:rsid w:val="003D6DB1"/>
    <w:rsid w:val="003D7233"/>
    <w:rsid w:val="003E0306"/>
    <w:rsid w:val="003E0781"/>
    <w:rsid w:val="003E09BE"/>
    <w:rsid w:val="003E1ED2"/>
    <w:rsid w:val="003E2352"/>
    <w:rsid w:val="003E27BA"/>
    <w:rsid w:val="003E38F6"/>
    <w:rsid w:val="003E395C"/>
    <w:rsid w:val="003E4EF6"/>
    <w:rsid w:val="003E531D"/>
    <w:rsid w:val="003E5748"/>
    <w:rsid w:val="003E5EEA"/>
    <w:rsid w:val="003E6660"/>
    <w:rsid w:val="003F099B"/>
    <w:rsid w:val="003F2374"/>
    <w:rsid w:val="003F285B"/>
    <w:rsid w:val="003F3134"/>
    <w:rsid w:val="003F3770"/>
    <w:rsid w:val="003F4857"/>
    <w:rsid w:val="003F4F79"/>
    <w:rsid w:val="003F57A1"/>
    <w:rsid w:val="003F5975"/>
    <w:rsid w:val="003F5CA4"/>
    <w:rsid w:val="003F5D84"/>
    <w:rsid w:val="003F6A4B"/>
    <w:rsid w:val="003F6C5F"/>
    <w:rsid w:val="003F77F9"/>
    <w:rsid w:val="004006C3"/>
    <w:rsid w:val="00400857"/>
    <w:rsid w:val="00401369"/>
    <w:rsid w:val="0040251D"/>
    <w:rsid w:val="004026D0"/>
    <w:rsid w:val="004032CB"/>
    <w:rsid w:val="0040539D"/>
    <w:rsid w:val="00405A40"/>
    <w:rsid w:val="00405C3E"/>
    <w:rsid w:val="00405EF4"/>
    <w:rsid w:val="00406C4B"/>
    <w:rsid w:val="00407536"/>
    <w:rsid w:val="0041024F"/>
    <w:rsid w:val="00410447"/>
    <w:rsid w:val="00411788"/>
    <w:rsid w:val="00411B6E"/>
    <w:rsid w:val="004121EB"/>
    <w:rsid w:val="00413BD9"/>
    <w:rsid w:val="004142B1"/>
    <w:rsid w:val="00415329"/>
    <w:rsid w:val="004154AE"/>
    <w:rsid w:val="0041611B"/>
    <w:rsid w:val="00416EF3"/>
    <w:rsid w:val="00420839"/>
    <w:rsid w:val="00421C4D"/>
    <w:rsid w:val="00422541"/>
    <w:rsid w:val="00422DEE"/>
    <w:rsid w:val="00422EE1"/>
    <w:rsid w:val="004238F2"/>
    <w:rsid w:val="0042485F"/>
    <w:rsid w:val="00424D69"/>
    <w:rsid w:val="0042599E"/>
    <w:rsid w:val="00426A5A"/>
    <w:rsid w:val="00432094"/>
    <w:rsid w:val="004323FD"/>
    <w:rsid w:val="004327AE"/>
    <w:rsid w:val="00432E85"/>
    <w:rsid w:val="00433F24"/>
    <w:rsid w:val="00434144"/>
    <w:rsid w:val="0044026A"/>
    <w:rsid w:val="00440B80"/>
    <w:rsid w:val="00440E8F"/>
    <w:rsid w:val="0044128E"/>
    <w:rsid w:val="00441B5B"/>
    <w:rsid w:val="004421E4"/>
    <w:rsid w:val="00442899"/>
    <w:rsid w:val="00442C6F"/>
    <w:rsid w:val="00442E79"/>
    <w:rsid w:val="004430AF"/>
    <w:rsid w:val="00444149"/>
    <w:rsid w:val="004455FE"/>
    <w:rsid w:val="00446743"/>
    <w:rsid w:val="0045073E"/>
    <w:rsid w:val="00451B4E"/>
    <w:rsid w:val="004528EF"/>
    <w:rsid w:val="004534E5"/>
    <w:rsid w:val="00455820"/>
    <w:rsid w:val="00455D59"/>
    <w:rsid w:val="004578B0"/>
    <w:rsid w:val="004601FD"/>
    <w:rsid w:val="00461D5D"/>
    <w:rsid w:val="0046594F"/>
    <w:rsid w:val="00465FC1"/>
    <w:rsid w:val="0046691A"/>
    <w:rsid w:val="00466A77"/>
    <w:rsid w:val="00466F7B"/>
    <w:rsid w:val="00467158"/>
    <w:rsid w:val="004675F2"/>
    <w:rsid w:val="0047070E"/>
    <w:rsid w:val="0047200F"/>
    <w:rsid w:val="0047262B"/>
    <w:rsid w:val="00472648"/>
    <w:rsid w:val="00472C11"/>
    <w:rsid w:val="004732DB"/>
    <w:rsid w:val="00473D44"/>
    <w:rsid w:val="004749D6"/>
    <w:rsid w:val="00474C79"/>
    <w:rsid w:val="0047526C"/>
    <w:rsid w:val="00475737"/>
    <w:rsid w:val="00475753"/>
    <w:rsid w:val="00477604"/>
    <w:rsid w:val="00477782"/>
    <w:rsid w:val="00477957"/>
    <w:rsid w:val="0048085A"/>
    <w:rsid w:val="004809D3"/>
    <w:rsid w:val="00480D79"/>
    <w:rsid w:val="00481E84"/>
    <w:rsid w:val="00482489"/>
    <w:rsid w:val="00482E84"/>
    <w:rsid w:val="004837F0"/>
    <w:rsid w:val="004843BC"/>
    <w:rsid w:val="0048518F"/>
    <w:rsid w:val="00485824"/>
    <w:rsid w:val="004861A4"/>
    <w:rsid w:val="004866BC"/>
    <w:rsid w:val="00486FA4"/>
    <w:rsid w:val="004876D5"/>
    <w:rsid w:val="00490245"/>
    <w:rsid w:val="00490375"/>
    <w:rsid w:val="00490827"/>
    <w:rsid w:val="00490980"/>
    <w:rsid w:val="00490BCE"/>
    <w:rsid w:val="00490C3F"/>
    <w:rsid w:val="00491695"/>
    <w:rsid w:val="0049280F"/>
    <w:rsid w:val="00492A5E"/>
    <w:rsid w:val="00492BCB"/>
    <w:rsid w:val="0049347E"/>
    <w:rsid w:val="0049456B"/>
    <w:rsid w:val="0049525C"/>
    <w:rsid w:val="00495FB5"/>
    <w:rsid w:val="004970C8"/>
    <w:rsid w:val="00497191"/>
    <w:rsid w:val="00497452"/>
    <w:rsid w:val="004A160A"/>
    <w:rsid w:val="004A1CCB"/>
    <w:rsid w:val="004A2DC5"/>
    <w:rsid w:val="004A49A0"/>
    <w:rsid w:val="004A4A31"/>
    <w:rsid w:val="004A4D73"/>
    <w:rsid w:val="004A5115"/>
    <w:rsid w:val="004A5BC7"/>
    <w:rsid w:val="004A5F6F"/>
    <w:rsid w:val="004A7EAE"/>
    <w:rsid w:val="004B105A"/>
    <w:rsid w:val="004B1133"/>
    <w:rsid w:val="004B16FA"/>
    <w:rsid w:val="004B1A11"/>
    <w:rsid w:val="004B1E88"/>
    <w:rsid w:val="004B468B"/>
    <w:rsid w:val="004B6B90"/>
    <w:rsid w:val="004B723D"/>
    <w:rsid w:val="004B743E"/>
    <w:rsid w:val="004B7A94"/>
    <w:rsid w:val="004C0DAC"/>
    <w:rsid w:val="004C1275"/>
    <w:rsid w:val="004C1C96"/>
    <w:rsid w:val="004C1C99"/>
    <w:rsid w:val="004C36A1"/>
    <w:rsid w:val="004C5088"/>
    <w:rsid w:val="004C57C9"/>
    <w:rsid w:val="004C5CB8"/>
    <w:rsid w:val="004C5D61"/>
    <w:rsid w:val="004C7A81"/>
    <w:rsid w:val="004D0817"/>
    <w:rsid w:val="004D091C"/>
    <w:rsid w:val="004D0C74"/>
    <w:rsid w:val="004D2B6F"/>
    <w:rsid w:val="004D2BA2"/>
    <w:rsid w:val="004D450F"/>
    <w:rsid w:val="004D61D6"/>
    <w:rsid w:val="004D6327"/>
    <w:rsid w:val="004D65B1"/>
    <w:rsid w:val="004D7568"/>
    <w:rsid w:val="004E0D61"/>
    <w:rsid w:val="004E0E3B"/>
    <w:rsid w:val="004E0FB1"/>
    <w:rsid w:val="004E35AA"/>
    <w:rsid w:val="004E3B82"/>
    <w:rsid w:val="004E3D5A"/>
    <w:rsid w:val="004E3DB3"/>
    <w:rsid w:val="004E5155"/>
    <w:rsid w:val="004E5E61"/>
    <w:rsid w:val="004E5FF7"/>
    <w:rsid w:val="004E62E2"/>
    <w:rsid w:val="004E676D"/>
    <w:rsid w:val="004E751A"/>
    <w:rsid w:val="004F01C6"/>
    <w:rsid w:val="004F168F"/>
    <w:rsid w:val="004F3274"/>
    <w:rsid w:val="004F506D"/>
    <w:rsid w:val="004F594A"/>
    <w:rsid w:val="004F5DC7"/>
    <w:rsid w:val="004F62A9"/>
    <w:rsid w:val="005004B8"/>
    <w:rsid w:val="00501DB3"/>
    <w:rsid w:val="00502C00"/>
    <w:rsid w:val="005035E9"/>
    <w:rsid w:val="00503631"/>
    <w:rsid w:val="0050510A"/>
    <w:rsid w:val="0050551C"/>
    <w:rsid w:val="0050665A"/>
    <w:rsid w:val="0050725C"/>
    <w:rsid w:val="00507D74"/>
    <w:rsid w:val="0051041F"/>
    <w:rsid w:val="00511136"/>
    <w:rsid w:val="0051121A"/>
    <w:rsid w:val="00511C02"/>
    <w:rsid w:val="00512409"/>
    <w:rsid w:val="0051273E"/>
    <w:rsid w:val="00512ABC"/>
    <w:rsid w:val="005137A9"/>
    <w:rsid w:val="00513A06"/>
    <w:rsid w:val="00514FA8"/>
    <w:rsid w:val="0051571F"/>
    <w:rsid w:val="005157E1"/>
    <w:rsid w:val="00515B56"/>
    <w:rsid w:val="00520091"/>
    <w:rsid w:val="00520C72"/>
    <w:rsid w:val="0052140C"/>
    <w:rsid w:val="0052248F"/>
    <w:rsid w:val="0052281A"/>
    <w:rsid w:val="00524D23"/>
    <w:rsid w:val="00524D66"/>
    <w:rsid w:val="00525E1D"/>
    <w:rsid w:val="00526BDE"/>
    <w:rsid w:val="00527558"/>
    <w:rsid w:val="005275D7"/>
    <w:rsid w:val="00527714"/>
    <w:rsid w:val="005306C8"/>
    <w:rsid w:val="00530832"/>
    <w:rsid w:val="0053111D"/>
    <w:rsid w:val="00531B24"/>
    <w:rsid w:val="005327DE"/>
    <w:rsid w:val="00532907"/>
    <w:rsid w:val="005329B3"/>
    <w:rsid w:val="005329D1"/>
    <w:rsid w:val="005333B6"/>
    <w:rsid w:val="00533DCA"/>
    <w:rsid w:val="0053537E"/>
    <w:rsid w:val="00537B45"/>
    <w:rsid w:val="0054050D"/>
    <w:rsid w:val="005415B4"/>
    <w:rsid w:val="00541DDB"/>
    <w:rsid w:val="0054207C"/>
    <w:rsid w:val="00542AC7"/>
    <w:rsid w:val="00543282"/>
    <w:rsid w:val="00544C9D"/>
    <w:rsid w:val="0054554D"/>
    <w:rsid w:val="00545628"/>
    <w:rsid w:val="00546636"/>
    <w:rsid w:val="00546830"/>
    <w:rsid w:val="005501FB"/>
    <w:rsid w:val="00550543"/>
    <w:rsid w:val="005505D0"/>
    <w:rsid w:val="00551ADF"/>
    <w:rsid w:val="00551D20"/>
    <w:rsid w:val="0055237D"/>
    <w:rsid w:val="00552925"/>
    <w:rsid w:val="00553AFA"/>
    <w:rsid w:val="00553CCA"/>
    <w:rsid w:val="00553D09"/>
    <w:rsid w:val="00553E8A"/>
    <w:rsid w:val="005549ED"/>
    <w:rsid w:val="00554B75"/>
    <w:rsid w:val="00555314"/>
    <w:rsid w:val="0055543C"/>
    <w:rsid w:val="0055552F"/>
    <w:rsid w:val="00555C0F"/>
    <w:rsid w:val="00555CB2"/>
    <w:rsid w:val="005569E9"/>
    <w:rsid w:val="005612FA"/>
    <w:rsid w:val="005630AE"/>
    <w:rsid w:val="00564412"/>
    <w:rsid w:val="00564681"/>
    <w:rsid w:val="00564A9D"/>
    <w:rsid w:val="005660BA"/>
    <w:rsid w:val="005668B0"/>
    <w:rsid w:val="005676A9"/>
    <w:rsid w:val="005679DC"/>
    <w:rsid w:val="00567AF8"/>
    <w:rsid w:val="00567D04"/>
    <w:rsid w:val="00570607"/>
    <w:rsid w:val="0057195C"/>
    <w:rsid w:val="00575030"/>
    <w:rsid w:val="0057533D"/>
    <w:rsid w:val="005802DB"/>
    <w:rsid w:val="00580E97"/>
    <w:rsid w:val="00580EA7"/>
    <w:rsid w:val="0058128B"/>
    <w:rsid w:val="00581C03"/>
    <w:rsid w:val="0058272E"/>
    <w:rsid w:val="00582B99"/>
    <w:rsid w:val="005831E8"/>
    <w:rsid w:val="0058467E"/>
    <w:rsid w:val="00584CBB"/>
    <w:rsid w:val="005851DD"/>
    <w:rsid w:val="00585528"/>
    <w:rsid w:val="00585E41"/>
    <w:rsid w:val="00586031"/>
    <w:rsid w:val="005867F5"/>
    <w:rsid w:val="005871CD"/>
    <w:rsid w:val="00587D8A"/>
    <w:rsid w:val="005902FB"/>
    <w:rsid w:val="0059070E"/>
    <w:rsid w:val="00590732"/>
    <w:rsid w:val="00591336"/>
    <w:rsid w:val="00591A86"/>
    <w:rsid w:val="00592A8D"/>
    <w:rsid w:val="005952D9"/>
    <w:rsid w:val="00595313"/>
    <w:rsid w:val="00595531"/>
    <w:rsid w:val="00595668"/>
    <w:rsid w:val="00595AED"/>
    <w:rsid w:val="005963A2"/>
    <w:rsid w:val="00596994"/>
    <w:rsid w:val="0059740F"/>
    <w:rsid w:val="005A1ED7"/>
    <w:rsid w:val="005A23B3"/>
    <w:rsid w:val="005A35A2"/>
    <w:rsid w:val="005A3AC1"/>
    <w:rsid w:val="005A3FD4"/>
    <w:rsid w:val="005A530C"/>
    <w:rsid w:val="005A5ED7"/>
    <w:rsid w:val="005A6B97"/>
    <w:rsid w:val="005A6CF9"/>
    <w:rsid w:val="005A7719"/>
    <w:rsid w:val="005B052D"/>
    <w:rsid w:val="005B07D8"/>
    <w:rsid w:val="005B0E55"/>
    <w:rsid w:val="005B156A"/>
    <w:rsid w:val="005B237E"/>
    <w:rsid w:val="005B25A1"/>
    <w:rsid w:val="005B2C0C"/>
    <w:rsid w:val="005B2C70"/>
    <w:rsid w:val="005B3B20"/>
    <w:rsid w:val="005B58A7"/>
    <w:rsid w:val="005B5AAD"/>
    <w:rsid w:val="005B67F7"/>
    <w:rsid w:val="005B6B35"/>
    <w:rsid w:val="005C0DC9"/>
    <w:rsid w:val="005C10DD"/>
    <w:rsid w:val="005C1588"/>
    <w:rsid w:val="005C1D4C"/>
    <w:rsid w:val="005C21F0"/>
    <w:rsid w:val="005C2C6D"/>
    <w:rsid w:val="005C3F0F"/>
    <w:rsid w:val="005C4F3E"/>
    <w:rsid w:val="005C5646"/>
    <w:rsid w:val="005C5CD7"/>
    <w:rsid w:val="005C7EB7"/>
    <w:rsid w:val="005D071D"/>
    <w:rsid w:val="005D0BA5"/>
    <w:rsid w:val="005D24C2"/>
    <w:rsid w:val="005D2760"/>
    <w:rsid w:val="005D2BA7"/>
    <w:rsid w:val="005D3DD9"/>
    <w:rsid w:val="005D4BDA"/>
    <w:rsid w:val="005E0A7C"/>
    <w:rsid w:val="005E1880"/>
    <w:rsid w:val="005E1E84"/>
    <w:rsid w:val="005E2824"/>
    <w:rsid w:val="005E303F"/>
    <w:rsid w:val="005E31DB"/>
    <w:rsid w:val="005E468B"/>
    <w:rsid w:val="005E541E"/>
    <w:rsid w:val="005E54A6"/>
    <w:rsid w:val="005F03D8"/>
    <w:rsid w:val="005F39C9"/>
    <w:rsid w:val="005F5DEA"/>
    <w:rsid w:val="005F623E"/>
    <w:rsid w:val="005F7160"/>
    <w:rsid w:val="0060004A"/>
    <w:rsid w:val="00600673"/>
    <w:rsid w:val="006016E9"/>
    <w:rsid w:val="006017CC"/>
    <w:rsid w:val="00601FBF"/>
    <w:rsid w:val="00602551"/>
    <w:rsid w:val="00603246"/>
    <w:rsid w:val="006046EB"/>
    <w:rsid w:val="00605270"/>
    <w:rsid w:val="0060556F"/>
    <w:rsid w:val="00606354"/>
    <w:rsid w:val="00606888"/>
    <w:rsid w:val="00606BDE"/>
    <w:rsid w:val="006076AD"/>
    <w:rsid w:val="0061146B"/>
    <w:rsid w:val="0061153E"/>
    <w:rsid w:val="0061193D"/>
    <w:rsid w:val="006119C0"/>
    <w:rsid w:val="00611C3C"/>
    <w:rsid w:val="006122AF"/>
    <w:rsid w:val="006136BA"/>
    <w:rsid w:val="0061391F"/>
    <w:rsid w:val="00613C34"/>
    <w:rsid w:val="006153AC"/>
    <w:rsid w:val="0061550A"/>
    <w:rsid w:val="006156DF"/>
    <w:rsid w:val="00616379"/>
    <w:rsid w:val="00616CB1"/>
    <w:rsid w:val="006174BA"/>
    <w:rsid w:val="0062085D"/>
    <w:rsid w:val="00620D56"/>
    <w:rsid w:val="00620DAA"/>
    <w:rsid w:val="00621129"/>
    <w:rsid w:val="006213C3"/>
    <w:rsid w:val="00621802"/>
    <w:rsid w:val="006224C8"/>
    <w:rsid w:val="00623DE6"/>
    <w:rsid w:val="006240A4"/>
    <w:rsid w:val="00624700"/>
    <w:rsid w:val="00624F09"/>
    <w:rsid w:val="00625716"/>
    <w:rsid w:val="006275FB"/>
    <w:rsid w:val="006279B5"/>
    <w:rsid w:val="0063013C"/>
    <w:rsid w:val="00630A92"/>
    <w:rsid w:val="00632C60"/>
    <w:rsid w:val="0063340F"/>
    <w:rsid w:val="00634079"/>
    <w:rsid w:val="00635420"/>
    <w:rsid w:val="00635910"/>
    <w:rsid w:val="00635DA3"/>
    <w:rsid w:val="00636060"/>
    <w:rsid w:val="006376D0"/>
    <w:rsid w:val="00637896"/>
    <w:rsid w:val="00637E08"/>
    <w:rsid w:val="00641E54"/>
    <w:rsid w:val="00642253"/>
    <w:rsid w:val="00642725"/>
    <w:rsid w:val="00643156"/>
    <w:rsid w:val="00643926"/>
    <w:rsid w:val="00644CDA"/>
    <w:rsid w:val="00645332"/>
    <w:rsid w:val="00645B52"/>
    <w:rsid w:val="00645EAA"/>
    <w:rsid w:val="006462F8"/>
    <w:rsid w:val="006467F3"/>
    <w:rsid w:val="00646933"/>
    <w:rsid w:val="006476CC"/>
    <w:rsid w:val="00647B48"/>
    <w:rsid w:val="006502A4"/>
    <w:rsid w:val="00650B32"/>
    <w:rsid w:val="00650B35"/>
    <w:rsid w:val="00651074"/>
    <w:rsid w:val="00651831"/>
    <w:rsid w:val="00651ADD"/>
    <w:rsid w:val="00652595"/>
    <w:rsid w:val="0065345B"/>
    <w:rsid w:val="0065399B"/>
    <w:rsid w:val="00653A9C"/>
    <w:rsid w:val="00654CD5"/>
    <w:rsid w:val="006551E9"/>
    <w:rsid w:val="006566BD"/>
    <w:rsid w:val="00657D7A"/>
    <w:rsid w:val="00657F01"/>
    <w:rsid w:val="0066012A"/>
    <w:rsid w:val="00660249"/>
    <w:rsid w:val="006615C5"/>
    <w:rsid w:val="00661F0B"/>
    <w:rsid w:val="006623A0"/>
    <w:rsid w:val="00662F7C"/>
    <w:rsid w:val="00663C3C"/>
    <w:rsid w:val="00664915"/>
    <w:rsid w:val="00665072"/>
    <w:rsid w:val="006651AC"/>
    <w:rsid w:val="0066532A"/>
    <w:rsid w:val="006653DC"/>
    <w:rsid w:val="006658EE"/>
    <w:rsid w:val="006660AE"/>
    <w:rsid w:val="00666205"/>
    <w:rsid w:val="0066647B"/>
    <w:rsid w:val="00666592"/>
    <w:rsid w:val="006701C0"/>
    <w:rsid w:val="006702EE"/>
    <w:rsid w:val="0067069A"/>
    <w:rsid w:val="006707EF"/>
    <w:rsid w:val="006711B6"/>
    <w:rsid w:val="0067123A"/>
    <w:rsid w:val="006730ED"/>
    <w:rsid w:val="00674851"/>
    <w:rsid w:val="0067608F"/>
    <w:rsid w:val="0067709D"/>
    <w:rsid w:val="00680977"/>
    <w:rsid w:val="00681F44"/>
    <w:rsid w:val="0068235A"/>
    <w:rsid w:val="006833C9"/>
    <w:rsid w:val="00683420"/>
    <w:rsid w:val="006835E1"/>
    <w:rsid w:val="00683EB0"/>
    <w:rsid w:val="00683F7F"/>
    <w:rsid w:val="006844A8"/>
    <w:rsid w:val="00686525"/>
    <w:rsid w:val="00687341"/>
    <w:rsid w:val="006877B8"/>
    <w:rsid w:val="00687CFE"/>
    <w:rsid w:val="00690225"/>
    <w:rsid w:val="006903BA"/>
    <w:rsid w:val="00690BEF"/>
    <w:rsid w:val="006929CA"/>
    <w:rsid w:val="00692F7D"/>
    <w:rsid w:val="006933ED"/>
    <w:rsid w:val="00693897"/>
    <w:rsid w:val="00693C29"/>
    <w:rsid w:val="006940D5"/>
    <w:rsid w:val="006944EC"/>
    <w:rsid w:val="006949A6"/>
    <w:rsid w:val="006961A6"/>
    <w:rsid w:val="00696731"/>
    <w:rsid w:val="0069717D"/>
    <w:rsid w:val="006972E1"/>
    <w:rsid w:val="00697533"/>
    <w:rsid w:val="006975AF"/>
    <w:rsid w:val="00697887"/>
    <w:rsid w:val="006A1473"/>
    <w:rsid w:val="006A15F0"/>
    <w:rsid w:val="006A2473"/>
    <w:rsid w:val="006A27B6"/>
    <w:rsid w:val="006A2950"/>
    <w:rsid w:val="006A5D09"/>
    <w:rsid w:val="006A669E"/>
    <w:rsid w:val="006A7318"/>
    <w:rsid w:val="006A7FAD"/>
    <w:rsid w:val="006B0414"/>
    <w:rsid w:val="006B15C7"/>
    <w:rsid w:val="006B18A8"/>
    <w:rsid w:val="006B1FD8"/>
    <w:rsid w:val="006B40CA"/>
    <w:rsid w:val="006B4104"/>
    <w:rsid w:val="006B4EEA"/>
    <w:rsid w:val="006B53E6"/>
    <w:rsid w:val="006B659E"/>
    <w:rsid w:val="006B65FE"/>
    <w:rsid w:val="006B717A"/>
    <w:rsid w:val="006B77DF"/>
    <w:rsid w:val="006B794C"/>
    <w:rsid w:val="006C0F10"/>
    <w:rsid w:val="006C2AC4"/>
    <w:rsid w:val="006C338E"/>
    <w:rsid w:val="006C4DCE"/>
    <w:rsid w:val="006C5889"/>
    <w:rsid w:val="006C6900"/>
    <w:rsid w:val="006D0BD7"/>
    <w:rsid w:val="006D13CB"/>
    <w:rsid w:val="006D27B5"/>
    <w:rsid w:val="006D4DAF"/>
    <w:rsid w:val="006D5239"/>
    <w:rsid w:val="006D5583"/>
    <w:rsid w:val="006D6B80"/>
    <w:rsid w:val="006D6B9D"/>
    <w:rsid w:val="006D73ED"/>
    <w:rsid w:val="006E09A6"/>
    <w:rsid w:val="006E0C35"/>
    <w:rsid w:val="006E127B"/>
    <w:rsid w:val="006E1785"/>
    <w:rsid w:val="006E1D2D"/>
    <w:rsid w:val="006E265F"/>
    <w:rsid w:val="006E3182"/>
    <w:rsid w:val="006E3632"/>
    <w:rsid w:val="006E3A42"/>
    <w:rsid w:val="006E4063"/>
    <w:rsid w:val="006E4B76"/>
    <w:rsid w:val="006E5A2D"/>
    <w:rsid w:val="006E711F"/>
    <w:rsid w:val="006F0BA4"/>
    <w:rsid w:val="006F1D75"/>
    <w:rsid w:val="006F3281"/>
    <w:rsid w:val="006F358F"/>
    <w:rsid w:val="006F53CC"/>
    <w:rsid w:val="006F7B9B"/>
    <w:rsid w:val="00701A7E"/>
    <w:rsid w:val="00702A42"/>
    <w:rsid w:val="00704D1C"/>
    <w:rsid w:val="00707251"/>
    <w:rsid w:val="00707463"/>
    <w:rsid w:val="00707EAE"/>
    <w:rsid w:val="0071328A"/>
    <w:rsid w:val="007140FB"/>
    <w:rsid w:val="007158FC"/>
    <w:rsid w:val="00716405"/>
    <w:rsid w:val="00717638"/>
    <w:rsid w:val="007178BA"/>
    <w:rsid w:val="00717CD1"/>
    <w:rsid w:val="00717F7A"/>
    <w:rsid w:val="0072091B"/>
    <w:rsid w:val="00721466"/>
    <w:rsid w:val="007214A5"/>
    <w:rsid w:val="0072179D"/>
    <w:rsid w:val="00722051"/>
    <w:rsid w:val="0072211E"/>
    <w:rsid w:val="00722B15"/>
    <w:rsid w:val="007242A2"/>
    <w:rsid w:val="007279EC"/>
    <w:rsid w:val="00727C3C"/>
    <w:rsid w:val="007319C8"/>
    <w:rsid w:val="00732C0B"/>
    <w:rsid w:val="00734BEE"/>
    <w:rsid w:val="00734F5B"/>
    <w:rsid w:val="00734FFF"/>
    <w:rsid w:val="007353FA"/>
    <w:rsid w:val="00735636"/>
    <w:rsid w:val="00736266"/>
    <w:rsid w:val="00740BDB"/>
    <w:rsid w:val="00742406"/>
    <w:rsid w:val="00744116"/>
    <w:rsid w:val="0074653A"/>
    <w:rsid w:val="0074666C"/>
    <w:rsid w:val="00746F16"/>
    <w:rsid w:val="007479A9"/>
    <w:rsid w:val="00751580"/>
    <w:rsid w:val="0075261B"/>
    <w:rsid w:val="00752753"/>
    <w:rsid w:val="00753132"/>
    <w:rsid w:val="0075408C"/>
    <w:rsid w:val="00754D32"/>
    <w:rsid w:val="00754D77"/>
    <w:rsid w:val="00756166"/>
    <w:rsid w:val="00756E0B"/>
    <w:rsid w:val="007574B4"/>
    <w:rsid w:val="00757D5F"/>
    <w:rsid w:val="0076008B"/>
    <w:rsid w:val="0076039F"/>
    <w:rsid w:val="007611AC"/>
    <w:rsid w:val="00761224"/>
    <w:rsid w:val="00761E2A"/>
    <w:rsid w:val="0076292D"/>
    <w:rsid w:val="007634E7"/>
    <w:rsid w:val="00763D15"/>
    <w:rsid w:val="00764838"/>
    <w:rsid w:val="007659AE"/>
    <w:rsid w:val="00767450"/>
    <w:rsid w:val="007676D8"/>
    <w:rsid w:val="007724E0"/>
    <w:rsid w:val="007726CF"/>
    <w:rsid w:val="00774311"/>
    <w:rsid w:val="00774C7A"/>
    <w:rsid w:val="007751CE"/>
    <w:rsid w:val="007767E9"/>
    <w:rsid w:val="00781CC4"/>
    <w:rsid w:val="00781F68"/>
    <w:rsid w:val="007820AA"/>
    <w:rsid w:val="0078270E"/>
    <w:rsid w:val="0078277C"/>
    <w:rsid w:val="00782A19"/>
    <w:rsid w:val="007830BB"/>
    <w:rsid w:val="00783A07"/>
    <w:rsid w:val="00783D38"/>
    <w:rsid w:val="0078561D"/>
    <w:rsid w:val="00786022"/>
    <w:rsid w:val="007865D6"/>
    <w:rsid w:val="00790B96"/>
    <w:rsid w:val="007911D3"/>
    <w:rsid w:val="00791579"/>
    <w:rsid w:val="007921DE"/>
    <w:rsid w:val="00792A11"/>
    <w:rsid w:val="00793091"/>
    <w:rsid w:val="00795ACB"/>
    <w:rsid w:val="00795BD6"/>
    <w:rsid w:val="00796B65"/>
    <w:rsid w:val="007973D1"/>
    <w:rsid w:val="00797CC0"/>
    <w:rsid w:val="007A079A"/>
    <w:rsid w:val="007A07EF"/>
    <w:rsid w:val="007A08F1"/>
    <w:rsid w:val="007A18A3"/>
    <w:rsid w:val="007A212C"/>
    <w:rsid w:val="007A2704"/>
    <w:rsid w:val="007A322F"/>
    <w:rsid w:val="007A3C80"/>
    <w:rsid w:val="007A3DC2"/>
    <w:rsid w:val="007A3E3E"/>
    <w:rsid w:val="007A45D7"/>
    <w:rsid w:val="007A4B9B"/>
    <w:rsid w:val="007A55FB"/>
    <w:rsid w:val="007A5C20"/>
    <w:rsid w:val="007A6BF1"/>
    <w:rsid w:val="007A7B8B"/>
    <w:rsid w:val="007A7E1B"/>
    <w:rsid w:val="007B4352"/>
    <w:rsid w:val="007B4571"/>
    <w:rsid w:val="007B4596"/>
    <w:rsid w:val="007B50E7"/>
    <w:rsid w:val="007B553A"/>
    <w:rsid w:val="007B59F4"/>
    <w:rsid w:val="007C0216"/>
    <w:rsid w:val="007C0616"/>
    <w:rsid w:val="007C1A05"/>
    <w:rsid w:val="007C21D2"/>
    <w:rsid w:val="007C265C"/>
    <w:rsid w:val="007C3220"/>
    <w:rsid w:val="007C4F0B"/>
    <w:rsid w:val="007C6076"/>
    <w:rsid w:val="007C6D2F"/>
    <w:rsid w:val="007D0D44"/>
    <w:rsid w:val="007D1371"/>
    <w:rsid w:val="007D1D09"/>
    <w:rsid w:val="007D1ED7"/>
    <w:rsid w:val="007D268A"/>
    <w:rsid w:val="007D39D2"/>
    <w:rsid w:val="007D40BF"/>
    <w:rsid w:val="007D68B0"/>
    <w:rsid w:val="007D7BDD"/>
    <w:rsid w:val="007E0CD1"/>
    <w:rsid w:val="007E1B27"/>
    <w:rsid w:val="007E1D76"/>
    <w:rsid w:val="007E2E85"/>
    <w:rsid w:val="007E3E4D"/>
    <w:rsid w:val="007E4651"/>
    <w:rsid w:val="007E6849"/>
    <w:rsid w:val="007E711F"/>
    <w:rsid w:val="007E7427"/>
    <w:rsid w:val="007F1689"/>
    <w:rsid w:val="007F16FC"/>
    <w:rsid w:val="007F1F24"/>
    <w:rsid w:val="007F2A45"/>
    <w:rsid w:val="007F3C03"/>
    <w:rsid w:val="007F3D19"/>
    <w:rsid w:val="007F45F9"/>
    <w:rsid w:val="007F5300"/>
    <w:rsid w:val="007F534B"/>
    <w:rsid w:val="007F6136"/>
    <w:rsid w:val="007F765C"/>
    <w:rsid w:val="007F7FD1"/>
    <w:rsid w:val="0080111D"/>
    <w:rsid w:val="008014A3"/>
    <w:rsid w:val="00801807"/>
    <w:rsid w:val="00801F57"/>
    <w:rsid w:val="00802145"/>
    <w:rsid w:val="008021FC"/>
    <w:rsid w:val="0080332F"/>
    <w:rsid w:val="0080439E"/>
    <w:rsid w:val="008054F1"/>
    <w:rsid w:val="00805C80"/>
    <w:rsid w:val="00805E47"/>
    <w:rsid w:val="00806335"/>
    <w:rsid w:val="00806C13"/>
    <w:rsid w:val="00807712"/>
    <w:rsid w:val="00807752"/>
    <w:rsid w:val="00811A80"/>
    <w:rsid w:val="00812B58"/>
    <w:rsid w:val="0081395B"/>
    <w:rsid w:val="00813CF4"/>
    <w:rsid w:val="008142D6"/>
    <w:rsid w:val="00814AB0"/>
    <w:rsid w:val="008159BE"/>
    <w:rsid w:val="00817765"/>
    <w:rsid w:val="00820527"/>
    <w:rsid w:val="00820888"/>
    <w:rsid w:val="00822D7C"/>
    <w:rsid w:val="00824072"/>
    <w:rsid w:val="008243A5"/>
    <w:rsid w:val="00824BBB"/>
    <w:rsid w:val="00825434"/>
    <w:rsid w:val="00826378"/>
    <w:rsid w:val="008265FE"/>
    <w:rsid w:val="00826605"/>
    <w:rsid w:val="00826A56"/>
    <w:rsid w:val="00826F1F"/>
    <w:rsid w:val="00830037"/>
    <w:rsid w:val="0083170D"/>
    <w:rsid w:val="00831C6B"/>
    <w:rsid w:val="00831D5F"/>
    <w:rsid w:val="00831EAA"/>
    <w:rsid w:val="00833160"/>
    <w:rsid w:val="00833CA3"/>
    <w:rsid w:val="00833D32"/>
    <w:rsid w:val="0083452B"/>
    <w:rsid w:val="00834E79"/>
    <w:rsid w:val="00836A95"/>
    <w:rsid w:val="00836C43"/>
    <w:rsid w:val="00841225"/>
    <w:rsid w:val="00841C43"/>
    <w:rsid w:val="00841FD7"/>
    <w:rsid w:val="00842579"/>
    <w:rsid w:val="008425C7"/>
    <w:rsid w:val="0084303C"/>
    <w:rsid w:val="00843426"/>
    <w:rsid w:val="00844707"/>
    <w:rsid w:val="00844959"/>
    <w:rsid w:val="00844D31"/>
    <w:rsid w:val="00845416"/>
    <w:rsid w:val="008455EE"/>
    <w:rsid w:val="008467A1"/>
    <w:rsid w:val="00847668"/>
    <w:rsid w:val="008479CC"/>
    <w:rsid w:val="00847BF3"/>
    <w:rsid w:val="00850D76"/>
    <w:rsid w:val="00850DB0"/>
    <w:rsid w:val="0085166F"/>
    <w:rsid w:val="008526E9"/>
    <w:rsid w:val="00853745"/>
    <w:rsid w:val="00854F31"/>
    <w:rsid w:val="00855A05"/>
    <w:rsid w:val="00856223"/>
    <w:rsid w:val="0085689E"/>
    <w:rsid w:val="0085794C"/>
    <w:rsid w:val="00857A02"/>
    <w:rsid w:val="00861232"/>
    <w:rsid w:val="0086196A"/>
    <w:rsid w:val="0086210F"/>
    <w:rsid w:val="008626DE"/>
    <w:rsid w:val="00862CF9"/>
    <w:rsid w:val="00863C41"/>
    <w:rsid w:val="008656C0"/>
    <w:rsid w:val="00870B4D"/>
    <w:rsid w:val="00870D4D"/>
    <w:rsid w:val="008718DF"/>
    <w:rsid w:val="008729AD"/>
    <w:rsid w:val="00872EDB"/>
    <w:rsid w:val="00874036"/>
    <w:rsid w:val="0087473B"/>
    <w:rsid w:val="00874C89"/>
    <w:rsid w:val="00874D5A"/>
    <w:rsid w:val="008752A0"/>
    <w:rsid w:val="008763C8"/>
    <w:rsid w:val="00881051"/>
    <w:rsid w:val="008813DE"/>
    <w:rsid w:val="008818C6"/>
    <w:rsid w:val="00881DE3"/>
    <w:rsid w:val="00882128"/>
    <w:rsid w:val="008840A7"/>
    <w:rsid w:val="00884AF9"/>
    <w:rsid w:val="00885033"/>
    <w:rsid w:val="0088537D"/>
    <w:rsid w:val="008856E7"/>
    <w:rsid w:val="0088640D"/>
    <w:rsid w:val="0088738A"/>
    <w:rsid w:val="00890439"/>
    <w:rsid w:val="00890851"/>
    <w:rsid w:val="00891712"/>
    <w:rsid w:val="00891795"/>
    <w:rsid w:val="008918FA"/>
    <w:rsid w:val="00892177"/>
    <w:rsid w:val="00892830"/>
    <w:rsid w:val="00892BC8"/>
    <w:rsid w:val="0089340D"/>
    <w:rsid w:val="00893A3B"/>
    <w:rsid w:val="0089563D"/>
    <w:rsid w:val="00896534"/>
    <w:rsid w:val="00896F8F"/>
    <w:rsid w:val="00897255"/>
    <w:rsid w:val="008A0E47"/>
    <w:rsid w:val="008A1BC9"/>
    <w:rsid w:val="008A3A57"/>
    <w:rsid w:val="008A3C99"/>
    <w:rsid w:val="008A400A"/>
    <w:rsid w:val="008A4C73"/>
    <w:rsid w:val="008A4D24"/>
    <w:rsid w:val="008A652F"/>
    <w:rsid w:val="008B0214"/>
    <w:rsid w:val="008B0FE5"/>
    <w:rsid w:val="008B2852"/>
    <w:rsid w:val="008B4861"/>
    <w:rsid w:val="008B514F"/>
    <w:rsid w:val="008B6A28"/>
    <w:rsid w:val="008C1A8E"/>
    <w:rsid w:val="008C2573"/>
    <w:rsid w:val="008C289C"/>
    <w:rsid w:val="008C5035"/>
    <w:rsid w:val="008C557A"/>
    <w:rsid w:val="008C6248"/>
    <w:rsid w:val="008C693D"/>
    <w:rsid w:val="008D2C10"/>
    <w:rsid w:val="008D2E9B"/>
    <w:rsid w:val="008D3A4E"/>
    <w:rsid w:val="008D5485"/>
    <w:rsid w:val="008D750C"/>
    <w:rsid w:val="008D7739"/>
    <w:rsid w:val="008E16C1"/>
    <w:rsid w:val="008E26AF"/>
    <w:rsid w:val="008E3002"/>
    <w:rsid w:val="008E393D"/>
    <w:rsid w:val="008E609E"/>
    <w:rsid w:val="008F1032"/>
    <w:rsid w:val="008F296E"/>
    <w:rsid w:val="008F2DB2"/>
    <w:rsid w:val="008F352B"/>
    <w:rsid w:val="008F37EE"/>
    <w:rsid w:val="008F38B8"/>
    <w:rsid w:val="008F3D87"/>
    <w:rsid w:val="008F488F"/>
    <w:rsid w:val="008F518B"/>
    <w:rsid w:val="008F5EBC"/>
    <w:rsid w:val="008F5FF0"/>
    <w:rsid w:val="008F6B27"/>
    <w:rsid w:val="008F739A"/>
    <w:rsid w:val="00902BBD"/>
    <w:rsid w:val="009032EA"/>
    <w:rsid w:val="00904389"/>
    <w:rsid w:val="00904463"/>
    <w:rsid w:val="00904895"/>
    <w:rsid w:val="00905BF9"/>
    <w:rsid w:val="00905F36"/>
    <w:rsid w:val="00905FF1"/>
    <w:rsid w:val="00906CC4"/>
    <w:rsid w:val="00907349"/>
    <w:rsid w:val="00907E93"/>
    <w:rsid w:val="00910811"/>
    <w:rsid w:val="00910FA8"/>
    <w:rsid w:val="0091287A"/>
    <w:rsid w:val="00913621"/>
    <w:rsid w:val="009145E1"/>
    <w:rsid w:val="00915593"/>
    <w:rsid w:val="00916A07"/>
    <w:rsid w:val="0091795C"/>
    <w:rsid w:val="0092214D"/>
    <w:rsid w:val="00922BDB"/>
    <w:rsid w:val="00923DC4"/>
    <w:rsid w:val="00923F73"/>
    <w:rsid w:val="009249A1"/>
    <w:rsid w:val="00925616"/>
    <w:rsid w:val="00925F26"/>
    <w:rsid w:val="0092610F"/>
    <w:rsid w:val="00927D7A"/>
    <w:rsid w:val="00930399"/>
    <w:rsid w:val="00931245"/>
    <w:rsid w:val="00931C2A"/>
    <w:rsid w:val="00931C3B"/>
    <w:rsid w:val="0093205A"/>
    <w:rsid w:val="00932212"/>
    <w:rsid w:val="00932438"/>
    <w:rsid w:val="009332E0"/>
    <w:rsid w:val="00933D03"/>
    <w:rsid w:val="00934AB2"/>
    <w:rsid w:val="00935246"/>
    <w:rsid w:val="009356FA"/>
    <w:rsid w:val="0093608A"/>
    <w:rsid w:val="00936BA9"/>
    <w:rsid w:val="00936D9F"/>
    <w:rsid w:val="00940E75"/>
    <w:rsid w:val="00941533"/>
    <w:rsid w:val="00942732"/>
    <w:rsid w:val="00943A6A"/>
    <w:rsid w:val="00943F9E"/>
    <w:rsid w:val="00944D01"/>
    <w:rsid w:val="00944F30"/>
    <w:rsid w:val="009452F2"/>
    <w:rsid w:val="00945362"/>
    <w:rsid w:val="00945905"/>
    <w:rsid w:val="00945B25"/>
    <w:rsid w:val="009477DF"/>
    <w:rsid w:val="009501FF"/>
    <w:rsid w:val="00951C9A"/>
    <w:rsid w:val="00951F61"/>
    <w:rsid w:val="00952566"/>
    <w:rsid w:val="009526F7"/>
    <w:rsid w:val="009532FA"/>
    <w:rsid w:val="00953425"/>
    <w:rsid w:val="009538E2"/>
    <w:rsid w:val="009557A7"/>
    <w:rsid w:val="00956A18"/>
    <w:rsid w:val="0095736C"/>
    <w:rsid w:val="00957A48"/>
    <w:rsid w:val="00960300"/>
    <w:rsid w:val="00960A3C"/>
    <w:rsid w:val="00960B96"/>
    <w:rsid w:val="00961FAA"/>
    <w:rsid w:val="0096228B"/>
    <w:rsid w:val="00962FA2"/>
    <w:rsid w:val="00963164"/>
    <w:rsid w:val="0096325B"/>
    <w:rsid w:val="00963913"/>
    <w:rsid w:val="00964181"/>
    <w:rsid w:val="00964B0F"/>
    <w:rsid w:val="00967B15"/>
    <w:rsid w:val="00967E77"/>
    <w:rsid w:val="00970D60"/>
    <w:rsid w:val="00972EF4"/>
    <w:rsid w:val="00972FF1"/>
    <w:rsid w:val="00973041"/>
    <w:rsid w:val="00974F46"/>
    <w:rsid w:val="00975764"/>
    <w:rsid w:val="00975F38"/>
    <w:rsid w:val="0097674B"/>
    <w:rsid w:val="00976F9F"/>
    <w:rsid w:val="00977DC7"/>
    <w:rsid w:val="009827A1"/>
    <w:rsid w:val="00982DDA"/>
    <w:rsid w:val="009848A5"/>
    <w:rsid w:val="00985096"/>
    <w:rsid w:val="00985416"/>
    <w:rsid w:val="009870FA"/>
    <w:rsid w:val="009877D1"/>
    <w:rsid w:val="00990B63"/>
    <w:rsid w:val="0099134C"/>
    <w:rsid w:val="00991C69"/>
    <w:rsid w:val="00991C79"/>
    <w:rsid w:val="00991EE8"/>
    <w:rsid w:val="00991F10"/>
    <w:rsid w:val="00992FCF"/>
    <w:rsid w:val="00993332"/>
    <w:rsid w:val="00993703"/>
    <w:rsid w:val="00994A8A"/>
    <w:rsid w:val="009950EF"/>
    <w:rsid w:val="00997323"/>
    <w:rsid w:val="009A0305"/>
    <w:rsid w:val="009A1CDB"/>
    <w:rsid w:val="009A2126"/>
    <w:rsid w:val="009A2BB1"/>
    <w:rsid w:val="009A31F9"/>
    <w:rsid w:val="009A586C"/>
    <w:rsid w:val="009A6737"/>
    <w:rsid w:val="009A7469"/>
    <w:rsid w:val="009A7FA1"/>
    <w:rsid w:val="009B00B6"/>
    <w:rsid w:val="009B1AC2"/>
    <w:rsid w:val="009B2BC1"/>
    <w:rsid w:val="009B353E"/>
    <w:rsid w:val="009B49EA"/>
    <w:rsid w:val="009B53A0"/>
    <w:rsid w:val="009B608C"/>
    <w:rsid w:val="009B6448"/>
    <w:rsid w:val="009B64EC"/>
    <w:rsid w:val="009B671F"/>
    <w:rsid w:val="009B79CB"/>
    <w:rsid w:val="009C019D"/>
    <w:rsid w:val="009C0D0A"/>
    <w:rsid w:val="009C0D1C"/>
    <w:rsid w:val="009C0ED1"/>
    <w:rsid w:val="009C1E36"/>
    <w:rsid w:val="009C1F57"/>
    <w:rsid w:val="009C2B95"/>
    <w:rsid w:val="009C2EB6"/>
    <w:rsid w:val="009C33F4"/>
    <w:rsid w:val="009C51F2"/>
    <w:rsid w:val="009C53D7"/>
    <w:rsid w:val="009C54A0"/>
    <w:rsid w:val="009C784C"/>
    <w:rsid w:val="009C7BE2"/>
    <w:rsid w:val="009D2A4E"/>
    <w:rsid w:val="009D2DCF"/>
    <w:rsid w:val="009D74A9"/>
    <w:rsid w:val="009D7945"/>
    <w:rsid w:val="009E1DF9"/>
    <w:rsid w:val="009E2025"/>
    <w:rsid w:val="009E2D10"/>
    <w:rsid w:val="009E331F"/>
    <w:rsid w:val="009E3513"/>
    <w:rsid w:val="009E459B"/>
    <w:rsid w:val="009E4E90"/>
    <w:rsid w:val="009E6304"/>
    <w:rsid w:val="009E6DFA"/>
    <w:rsid w:val="009E768C"/>
    <w:rsid w:val="009E7D3B"/>
    <w:rsid w:val="009F219A"/>
    <w:rsid w:val="009F2ACB"/>
    <w:rsid w:val="009F353A"/>
    <w:rsid w:val="009F39B2"/>
    <w:rsid w:val="009F3AA9"/>
    <w:rsid w:val="009F3CB9"/>
    <w:rsid w:val="009F3D47"/>
    <w:rsid w:val="009F4B18"/>
    <w:rsid w:val="009F571C"/>
    <w:rsid w:val="009F59E6"/>
    <w:rsid w:val="009F5BB6"/>
    <w:rsid w:val="009F5BF7"/>
    <w:rsid w:val="009F61B8"/>
    <w:rsid w:val="009F7160"/>
    <w:rsid w:val="009F7D1A"/>
    <w:rsid w:val="00A00634"/>
    <w:rsid w:val="00A01EB3"/>
    <w:rsid w:val="00A0352B"/>
    <w:rsid w:val="00A04630"/>
    <w:rsid w:val="00A046B3"/>
    <w:rsid w:val="00A07A18"/>
    <w:rsid w:val="00A07D5A"/>
    <w:rsid w:val="00A1018C"/>
    <w:rsid w:val="00A10A90"/>
    <w:rsid w:val="00A12242"/>
    <w:rsid w:val="00A14AEA"/>
    <w:rsid w:val="00A14E0A"/>
    <w:rsid w:val="00A150ED"/>
    <w:rsid w:val="00A15D08"/>
    <w:rsid w:val="00A17BF5"/>
    <w:rsid w:val="00A208B4"/>
    <w:rsid w:val="00A20E8A"/>
    <w:rsid w:val="00A21DD8"/>
    <w:rsid w:val="00A252E7"/>
    <w:rsid w:val="00A25595"/>
    <w:rsid w:val="00A25647"/>
    <w:rsid w:val="00A25D36"/>
    <w:rsid w:val="00A2612D"/>
    <w:rsid w:val="00A2657C"/>
    <w:rsid w:val="00A26622"/>
    <w:rsid w:val="00A2691A"/>
    <w:rsid w:val="00A27DCD"/>
    <w:rsid w:val="00A311F3"/>
    <w:rsid w:val="00A315A2"/>
    <w:rsid w:val="00A318E8"/>
    <w:rsid w:val="00A34B19"/>
    <w:rsid w:val="00A34D0D"/>
    <w:rsid w:val="00A35145"/>
    <w:rsid w:val="00A36378"/>
    <w:rsid w:val="00A37A33"/>
    <w:rsid w:val="00A4034F"/>
    <w:rsid w:val="00A41F2C"/>
    <w:rsid w:val="00A420D0"/>
    <w:rsid w:val="00A4281C"/>
    <w:rsid w:val="00A42D32"/>
    <w:rsid w:val="00A431AC"/>
    <w:rsid w:val="00A44166"/>
    <w:rsid w:val="00A4468F"/>
    <w:rsid w:val="00A44721"/>
    <w:rsid w:val="00A45510"/>
    <w:rsid w:val="00A46E2B"/>
    <w:rsid w:val="00A473A4"/>
    <w:rsid w:val="00A52F1E"/>
    <w:rsid w:val="00A5335D"/>
    <w:rsid w:val="00A53DF0"/>
    <w:rsid w:val="00A54443"/>
    <w:rsid w:val="00A54BE1"/>
    <w:rsid w:val="00A55155"/>
    <w:rsid w:val="00A568A8"/>
    <w:rsid w:val="00A57146"/>
    <w:rsid w:val="00A57357"/>
    <w:rsid w:val="00A6006C"/>
    <w:rsid w:val="00A61595"/>
    <w:rsid w:val="00A61CA7"/>
    <w:rsid w:val="00A63A6B"/>
    <w:rsid w:val="00A63B21"/>
    <w:rsid w:val="00A63D9B"/>
    <w:rsid w:val="00A65C46"/>
    <w:rsid w:val="00A66975"/>
    <w:rsid w:val="00A6715C"/>
    <w:rsid w:val="00A67BAE"/>
    <w:rsid w:val="00A67D4C"/>
    <w:rsid w:val="00A70088"/>
    <w:rsid w:val="00A70C5D"/>
    <w:rsid w:val="00A73133"/>
    <w:rsid w:val="00A73C9F"/>
    <w:rsid w:val="00A741BE"/>
    <w:rsid w:val="00A75021"/>
    <w:rsid w:val="00A752E9"/>
    <w:rsid w:val="00A757C4"/>
    <w:rsid w:val="00A75871"/>
    <w:rsid w:val="00A75C49"/>
    <w:rsid w:val="00A75E95"/>
    <w:rsid w:val="00A7670A"/>
    <w:rsid w:val="00A80021"/>
    <w:rsid w:val="00A812B0"/>
    <w:rsid w:val="00A8179A"/>
    <w:rsid w:val="00A8201A"/>
    <w:rsid w:val="00A84D41"/>
    <w:rsid w:val="00A910BB"/>
    <w:rsid w:val="00A92DBD"/>
    <w:rsid w:val="00A93383"/>
    <w:rsid w:val="00A9342C"/>
    <w:rsid w:val="00A94633"/>
    <w:rsid w:val="00A94777"/>
    <w:rsid w:val="00A95284"/>
    <w:rsid w:val="00A9569C"/>
    <w:rsid w:val="00A956D3"/>
    <w:rsid w:val="00A95CEB"/>
    <w:rsid w:val="00A95DBA"/>
    <w:rsid w:val="00A96A96"/>
    <w:rsid w:val="00A97823"/>
    <w:rsid w:val="00A97FCC"/>
    <w:rsid w:val="00AA08FE"/>
    <w:rsid w:val="00AA0D4B"/>
    <w:rsid w:val="00AA0FBB"/>
    <w:rsid w:val="00AA1C4C"/>
    <w:rsid w:val="00AA240E"/>
    <w:rsid w:val="00AA31C8"/>
    <w:rsid w:val="00AA3E31"/>
    <w:rsid w:val="00AA4834"/>
    <w:rsid w:val="00AA5073"/>
    <w:rsid w:val="00AA5710"/>
    <w:rsid w:val="00AA6745"/>
    <w:rsid w:val="00AA7C7A"/>
    <w:rsid w:val="00AA7EDB"/>
    <w:rsid w:val="00AB0A6B"/>
    <w:rsid w:val="00AB151A"/>
    <w:rsid w:val="00AB1680"/>
    <w:rsid w:val="00AB2330"/>
    <w:rsid w:val="00AB3AAF"/>
    <w:rsid w:val="00AB58B3"/>
    <w:rsid w:val="00AB607D"/>
    <w:rsid w:val="00AB65D0"/>
    <w:rsid w:val="00AB7498"/>
    <w:rsid w:val="00AC22E1"/>
    <w:rsid w:val="00AC3A22"/>
    <w:rsid w:val="00AC3C8B"/>
    <w:rsid w:val="00AC471D"/>
    <w:rsid w:val="00AC49BF"/>
    <w:rsid w:val="00AC502E"/>
    <w:rsid w:val="00AC5899"/>
    <w:rsid w:val="00AC5982"/>
    <w:rsid w:val="00AC5AF3"/>
    <w:rsid w:val="00AC688D"/>
    <w:rsid w:val="00AD17E6"/>
    <w:rsid w:val="00AD1D49"/>
    <w:rsid w:val="00AD319B"/>
    <w:rsid w:val="00AD55E5"/>
    <w:rsid w:val="00AD6195"/>
    <w:rsid w:val="00AD68A5"/>
    <w:rsid w:val="00AE1B81"/>
    <w:rsid w:val="00AE2581"/>
    <w:rsid w:val="00AE3D1A"/>
    <w:rsid w:val="00AE4E8D"/>
    <w:rsid w:val="00AE5991"/>
    <w:rsid w:val="00AE5F0B"/>
    <w:rsid w:val="00AE666D"/>
    <w:rsid w:val="00AF0745"/>
    <w:rsid w:val="00AF175D"/>
    <w:rsid w:val="00AF1806"/>
    <w:rsid w:val="00AF1A54"/>
    <w:rsid w:val="00AF20FB"/>
    <w:rsid w:val="00AF334C"/>
    <w:rsid w:val="00AF3911"/>
    <w:rsid w:val="00AF39AD"/>
    <w:rsid w:val="00AF42B7"/>
    <w:rsid w:val="00AF4C19"/>
    <w:rsid w:val="00AF5485"/>
    <w:rsid w:val="00AF57B6"/>
    <w:rsid w:val="00AF6211"/>
    <w:rsid w:val="00AF6486"/>
    <w:rsid w:val="00AF7655"/>
    <w:rsid w:val="00B0021B"/>
    <w:rsid w:val="00B00921"/>
    <w:rsid w:val="00B01D34"/>
    <w:rsid w:val="00B035F8"/>
    <w:rsid w:val="00B036ED"/>
    <w:rsid w:val="00B0389F"/>
    <w:rsid w:val="00B05680"/>
    <w:rsid w:val="00B05A8C"/>
    <w:rsid w:val="00B063BB"/>
    <w:rsid w:val="00B07700"/>
    <w:rsid w:val="00B07752"/>
    <w:rsid w:val="00B100FF"/>
    <w:rsid w:val="00B11CC5"/>
    <w:rsid w:val="00B13F6C"/>
    <w:rsid w:val="00B14D39"/>
    <w:rsid w:val="00B15343"/>
    <w:rsid w:val="00B157B7"/>
    <w:rsid w:val="00B15BBC"/>
    <w:rsid w:val="00B20301"/>
    <w:rsid w:val="00B20582"/>
    <w:rsid w:val="00B20EA8"/>
    <w:rsid w:val="00B2179B"/>
    <w:rsid w:val="00B22ECC"/>
    <w:rsid w:val="00B237B8"/>
    <w:rsid w:val="00B24218"/>
    <w:rsid w:val="00B25E61"/>
    <w:rsid w:val="00B3170C"/>
    <w:rsid w:val="00B32695"/>
    <w:rsid w:val="00B32799"/>
    <w:rsid w:val="00B3351C"/>
    <w:rsid w:val="00B365C2"/>
    <w:rsid w:val="00B3757D"/>
    <w:rsid w:val="00B37DB4"/>
    <w:rsid w:val="00B4142C"/>
    <w:rsid w:val="00B447F9"/>
    <w:rsid w:val="00B44960"/>
    <w:rsid w:val="00B4535E"/>
    <w:rsid w:val="00B46699"/>
    <w:rsid w:val="00B471E1"/>
    <w:rsid w:val="00B4793F"/>
    <w:rsid w:val="00B47D1A"/>
    <w:rsid w:val="00B50BBA"/>
    <w:rsid w:val="00B50E2C"/>
    <w:rsid w:val="00B5145F"/>
    <w:rsid w:val="00B52538"/>
    <w:rsid w:val="00B54444"/>
    <w:rsid w:val="00B544E0"/>
    <w:rsid w:val="00B54DEA"/>
    <w:rsid w:val="00B55E9E"/>
    <w:rsid w:val="00B563A2"/>
    <w:rsid w:val="00B5674E"/>
    <w:rsid w:val="00B573C3"/>
    <w:rsid w:val="00B6104D"/>
    <w:rsid w:val="00B615ED"/>
    <w:rsid w:val="00B620EC"/>
    <w:rsid w:val="00B626F1"/>
    <w:rsid w:val="00B62E73"/>
    <w:rsid w:val="00B63073"/>
    <w:rsid w:val="00B63BFB"/>
    <w:rsid w:val="00B64B64"/>
    <w:rsid w:val="00B66458"/>
    <w:rsid w:val="00B66767"/>
    <w:rsid w:val="00B66F09"/>
    <w:rsid w:val="00B67042"/>
    <w:rsid w:val="00B674BD"/>
    <w:rsid w:val="00B70507"/>
    <w:rsid w:val="00B728E0"/>
    <w:rsid w:val="00B73B5F"/>
    <w:rsid w:val="00B7522B"/>
    <w:rsid w:val="00B761A6"/>
    <w:rsid w:val="00B7661D"/>
    <w:rsid w:val="00B76923"/>
    <w:rsid w:val="00B772E8"/>
    <w:rsid w:val="00B8026F"/>
    <w:rsid w:val="00B80DB3"/>
    <w:rsid w:val="00B81605"/>
    <w:rsid w:val="00B81A10"/>
    <w:rsid w:val="00B82E46"/>
    <w:rsid w:val="00B831A3"/>
    <w:rsid w:val="00B83B2E"/>
    <w:rsid w:val="00B83E10"/>
    <w:rsid w:val="00B84E82"/>
    <w:rsid w:val="00B852A2"/>
    <w:rsid w:val="00B853B1"/>
    <w:rsid w:val="00B859C3"/>
    <w:rsid w:val="00B87288"/>
    <w:rsid w:val="00B87DA9"/>
    <w:rsid w:val="00B908E1"/>
    <w:rsid w:val="00B91161"/>
    <w:rsid w:val="00B91A03"/>
    <w:rsid w:val="00B91FC5"/>
    <w:rsid w:val="00B96570"/>
    <w:rsid w:val="00B965B4"/>
    <w:rsid w:val="00B96996"/>
    <w:rsid w:val="00B96A70"/>
    <w:rsid w:val="00B979C6"/>
    <w:rsid w:val="00BA01BB"/>
    <w:rsid w:val="00BA0256"/>
    <w:rsid w:val="00BA169C"/>
    <w:rsid w:val="00BA17A3"/>
    <w:rsid w:val="00BA1E90"/>
    <w:rsid w:val="00BA1F35"/>
    <w:rsid w:val="00BA385B"/>
    <w:rsid w:val="00BA3EAB"/>
    <w:rsid w:val="00BA407F"/>
    <w:rsid w:val="00BA4331"/>
    <w:rsid w:val="00BA47AB"/>
    <w:rsid w:val="00BA4A30"/>
    <w:rsid w:val="00BA5CD0"/>
    <w:rsid w:val="00BA6DA2"/>
    <w:rsid w:val="00BA70A2"/>
    <w:rsid w:val="00BA71D6"/>
    <w:rsid w:val="00BB075C"/>
    <w:rsid w:val="00BB0B4C"/>
    <w:rsid w:val="00BB17A1"/>
    <w:rsid w:val="00BB238F"/>
    <w:rsid w:val="00BB31AA"/>
    <w:rsid w:val="00BB4BDA"/>
    <w:rsid w:val="00BB5D69"/>
    <w:rsid w:val="00BB61A6"/>
    <w:rsid w:val="00BB61C8"/>
    <w:rsid w:val="00BB6D68"/>
    <w:rsid w:val="00BB7106"/>
    <w:rsid w:val="00BB7149"/>
    <w:rsid w:val="00BC0020"/>
    <w:rsid w:val="00BC3028"/>
    <w:rsid w:val="00BC330E"/>
    <w:rsid w:val="00BC4A04"/>
    <w:rsid w:val="00BC5296"/>
    <w:rsid w:val="00BC55D1"/>
    <w:rsid w:val="00BC71F3"/>
    <w:rsid w:val="00BC7638"/>
    <w:rsid w:val="00BC7C4F"/>
    <w:rsid w:val="00BD1D35"/>
    <w:rsid w:val="00BD2B5F"/>
    <w:rsid w:val="00BD325F"/>
    <w:rsid w:val="00BD4B71"/>
    <w:rsid w:val="00BD6C1F"/>
    <w:rsid w:val="00BD7155"/>
    <w:rsid w:val="00BD790C"/>
    <w:rsid w:val="00BE166C"/>
    <w:rsid w:val="00BE1A59"/>
    <w:rsid w:val="00BE462E"/>
    <w:rsid w:val="00BE589B"/>
    <w:rsid w:val="00BE645C"/>
    <w:rsid w:val="00BE7320"/>
    <w:rsid w:val="00BE7361"/>
    <w:rsid w:val="00BE7475"/>
    <w:rsid w:val="00BE7A07"/>
    <w:rsid w:val="00BF04C9"/>
    <w:rsid w:val="00BF236D"/>
    <w:rsid w:val="00BF34A6"/>
    <w:rsid w:val="00BF4389"/>
    <w:rsid w:val="00BF7AFA"/>
    <w:rsid w:val="00C00D4B"/>
    <w:rsid w:val="00C0178A"/>
    <w:rsid w:val="00C01D67"/>
    <w:rsid w:val="00C0250F"/>
    <w:rsid w:val="00C02995"/>
    <w:rsid w:val="00C02E08"/>
    <w:rsid w:val="00C02FA7"/>
    <w:rsid w:val="00C035C6"/>
    <w:rsid w:val="00C03922"/>
    <w:rsid w:val="00C04D02"/>
    <w:rsid w:val="00C057E1"/>
    <w:rsid w:val="00C05DF3"/>
    <w:rsid w:val="00C064BE"/>
    <w:rsid w:val="00C07159"/>
    <w:rsid w:val="00C079AB"/>
    <w:rsid w:val="00C07E9C"/>
    <w:rsid w:val="00C11187"/>
    <w:rsid w:val="00C11C6C"/>
    <w:rsid w:val="00C12B6B"/>
    <w:rsid w:val="00C12F9A"/>
    <w:rsid w:val="00C1310F"/>
    <w:rsid w:val="00C133D6"/>
    <w:rsid w:val="00C14466"/>
    <w:rsid w:val="00C14ACB"/>
    <w:rsid w:val="00C14CCB"/>
    <w:rsid w:val="00C16361"/>
    <w:rsid w:val="00C16899"/>
    <w:rsid w:val="00C168DA"/>
    <w:rsid w:val="00C17992"/>
    <w:rsid w:val="00C20D49"/>
    <w:rsid w:val="00C2105A"/>
    <w:rsid w:val="00C226C0"/>
    <w:rsid w:val="00C228BD"/>
    <w:rsid w:val="00C233D0"/>
    <w:rsid w:val="00C23F72"/>
    <w:rsid w:val="00C252F7"/>
    <w:rsid w:val="00C25A9F"/>
    <w:rsid w:val="00C27A7F"/>
    <w:rsid w:val="00C3019F"/>
    <w:rsid w:val="00C31CEB"/>
    <w:rsid w:val="00C32E8A"/>
    <w:rsid w:val="00C338AB"/>
    <w:rsid w:val="00C33A74"/>
    <w:rsid w:val="00C34098"/>
    <w:rsid w:val="00C3442B"/>
    <w:rsid w:val="00C34D3A"/>
    <w:rsid w:val="00C373B0"/>
    <w:rsid w:val="00C40887"/>
    <w:rsid w:val="00C40991"/>
    <w:rsid w:val="00C41D49"/>
    <w:rsid w:val="00C445F6"/>
    <w:rsid w:val="00C44856"/>
    <w:rsid w:val="00C4545B"/>
    <w:rsid w:val="00C458C4"/>
    <w:rsid w:val="00C461D3"/>
    <w:rsid w:val="00C50D4C"/>
    <w:rsid w:val="00C510E0"/>
    <w:rsid w:val="00C516BA"/>
    <w:rsid w:val="00C519CB"/>
    <w:rsid w:val="00C51D1E"/>
    <w:rsid w:val="00C52367"/>
    <w:rsid w:val="00C52858"/>
    <w:rsid w:val="00C52B87"/>
    <w:rsid w:val="00C52E4A"/>
    <w:rsid w:val="00C53451"/>
    <w:rsid w:val="00C53EE7"/>
    <w:rsid w:val="00C541B3"/>
    <w:rsid w:val="00C54D8B"/>
    <w:rsid w:val="00C559FE"/>
    <w:rsid w:val="00C56294"/>
    <w:rsid w:val="00C579E7"/>
    <w:rsid w:val="00C605FB"/>
    <w:rsid w:val="00C62827"/>
    <w:rsid w:val="00C65F44"/>
    <w:rsid w:val="00C66A18"/>
    <w:rsid w:val="00C66D00"/>
    <w:rsid w:val="00C670C3"/>
    <w:rsid w:val="00C67397"/>
    <w:rsid w:val="00C70798"/>
    <w:rsid w:val="00C71FBF"/>
    <w:rsid w:val="00C723DA"/>
    <w:rsid w:val="00C734F4"/>
    <w:rsid w:val="00C7470C"/>
    <w:rsid w:val="00C74AEA"/>
    <w:rsid w:val="00C74D4A"/>
    <w:rsid w:val="00C75576"/>
    <w:rsid w:val="00C75E8D"/>
    <w:rsid w:val="00C76950"/>
    <w:rsid w:val="00C76A33"/>
    <w:rsid w:val="00C771A5"/>
    <w:rsid w:val="00C776E4"/>
    <w:rsid w:val="00C776F4"/>
    <w:rsid w:val="00C77E1C"/>
    <w:rsid w:val="00C80938"/>
    <w:rsid w:val="00C815F5"/>
    <w:rsid w:val="00C81896"/>
    <w:rsid w:val="00C81AB3"/>
    <w:rsid w:val="00C81D54"/>
    <w:rsid w:val="00C82836"/>
    <w:rsid w:val="00C8411F"/>
    <w:rsid w:val="00C841CB"/>
    <w:rsid w:val="00C84317"/>
    <w:rsid w:val="00C86AF8"/>
    <w:rsid w:val="00C876DC"/>
    <w:rsid w:val="00C87EC5"/>
    <w:rsid w:val="00C9223F"/>
    <w:rsid w:val="00C93A67"/>
    <w:rsid w:val="00C94966"/>
    <w:rsid w:val="00C96696"/>
    <w:rsid w:val="00C972A9"/>
    <w:rsid w:val="00CA03C3"/>
    <w:rsid w:val="00CA129B"/>
    <w:rsid w:val="00CA184C"/>
    <w:rsid w:val="00CA28BB"/>
    <w:rsid w:val="00CA3631"/>
    <w:rsid w:val="00CA4244"/>
    <w:rsid w:val="00CA4375"/>
    <w:rsid w:val="00CA46CB"/>
    <w:rsid w:val="00CA5B80"/>
    <w:rsid w:val="00CA6516"/>
    <w:rsid w:val="00CA664E"/>
    <w:rsid w:val="00CA7C35"/>
    <w:rsid w:val="00CA7CDF"/>
    <w:rsid w:val="00CB0A12"/>
    <w:rsid w:val="00CB214C"/>
    <w:rsid w:val="00CB248E"/>
    <w:rsid w:val="00CB299F"/>
    <w:rsid w:val="00CB36E0"/>
    <w:rsid w:val="00CB477B"/>
    <w:rsid w:val="00CB527C"/>
    <w:rsid w:val="00CB64DE"/>
    <w:rsid w:val="00CB6C02"/>
    <w:rsid w:val="00CB7562"/>
    <w:rsid w:val="00CB78C2"/>
    <w:rsid w:val="00CC17AE"/>
    <w:rsid w:val="00CC2393"/>
    <w:rsid w:val="00CC2FF4"/>
    <w:rsid w:val="00CC315C"/>
    <w:rsid w:val="00CC3495"/>
    <w:rsid w:val="00CC356E"/>
    <w:rsid w:val="00CC3BC4"/>
    <w:rsid w:val="00CC4685"/>
    <w:rsid w:val="00CC4849"/>
    <w:rsid w:val="00CC5920"/>
    <w:rsid w:val="00CC6789"/>
    <w:rsid w:val="00CC7BB2"/>
    <w:rsid w:val="00CD1502"/>
    <w:rsid w:val="00CD204B"/>
    <w:rsid w:val="00CD35E0"/>
    <w:rsid w:val="00CD4E32"/>
    <w:rsid w:val="00CD5325"/>
    <w:rsid w:val="00CD540D"/>
    <w:rsid w:val="00CD5C96"/>
    <w:rsid w:val="00CD5ECA"/>
    <w:rsid w:val="00CD647E"/>
    <w:rsid w:val="00CD64BB"/>
    <w:rsid w:val="00CD6776"/>
    <w:rsid w:val="00CD6C1C"/>
    <w:rsid w:val="00CD7A3E"/>
    <w:rsid w:val="00CD7CBE"/>
    <w:rsid w:val="00CE070C"/>
    <w:rsid w:val="00CE0A19"/>
    <w:rsid w:val="00CE14AD"/>
    <w:rsid w:val="00CE14F1"/>
    <w:rsid w:val="00CE35F7"/>
    <w:rsid w:val="00CE361C"/>
    <w:rsid w:val="00CE557C"/>
    <w:rsid w:val="00CE577B"/>
    <w:rsid w:val="00CE6466"/>
    <w:rsid w:val="00CE6F91"/>
    <w:rsid w:val="00CE7CE0"/>
    <w:rsid w:val="00CF1012"/>
    <w:rsid w:val="00CF31F4"/>
    <w:rsid w:val="00CF330E"/>
    <w:rsid w:val="00CF3959"/>
    <w:rsid w:val="00CF47F3"/>
    <w:rsid w:val="00CF5A80"/>
    <w:rsid w:val="00CF6AEA"/>
    <w:rsid w:val="00CF7C7D"/>
    <w:rsid w:val="00D02193"/>
    <w:rsid w:val="00D026CC"/>
    <w:rsid w:val="00D03C2D"/>
    <w:rsid w:val="00D03EB0"/>
    <w:rsid w:val="00D04209"/>
    <w:rsid w:val="00D04780"/>
    <w:rsid w:val="00D0591F"/>
    <w:rsid w:val="00D10AB8"/>
    <w:rsid w:val="00D112FE"/>
    <w:rsid w:val="00D11D0A"/>
    <w:rsid w:val="00D1233F"/>
    <w:rsid w:val="00D12B81"/>
    <w:rsid w:val="00D12F9E"/>
    <w:rsid w:val="00D14692"/>
    <w:rsid w:val="00D16AC1"/>
    <w:rsid w:val="00D16C3D"/>
    <w:rsid w:val="00D17572"/>
    <w:rsid w:val="00D17A6E"/>
    <w:rsid w:val="00D2034D"/>
    <w:rsid w:val="00D20CD9"/>
    <w:rsid w:val="00D21F1D"/>
    <w:rsid w:val="00D22199"/>
    <w:rsid w:val="00D23553"/>
    <w:rsid w:val="00D23873"/>
    <w:rsid w:val="00D240CC"/>
    <w:rsid w:val="00D24D25"/>
    <w:rsid w:val="00D2507E"/>
    <w:rsid w:val="00D2518B"/>
    <w:rsid w:val="00D25B62"/>
    <w:rsid w:val="00D27C82"/>
    <w:rsid w:val="00D30438"/>
    <w:rsid w:val="00D323FA"/>
    <w:rsid w:val="00D328E9"/>
    <w:rsid w:val="00D32AEF"/>
    <w:rsid w:val="00D33263"/>
    <w:rsid w:val="00D334FD"/>
    <w:rsid w:val="00D33F59"/>
    <w:rsid w:val="00D3467B"/>
    <w:rsid w:val="00D34824"/>
    <w:rsid w:val="00D35767"/>
    <w:rsid w:val="00D358FC"/>
    <w:rsid w:val="00D36025"/>
    <w:rsid w:val="00D36447"/>
    <w:rsid w:val="00D410AD"/>
    <w:rsid w:val="00D41D9F"/>
    <w:rsid w:val="00D425B4"/>
    <w:rsid w:val="00D42A73"/>
    <w:rsid w:val="00D44B8B"/>
    <w:rsid w:val="00D44DA0"/>
    <w:rsid w:val="00D4716C"/>
    <w:rsid w:val="00D5267A"/>
    <w:rsid w:val="00D54D9B"/>
    <w:rsid w:val="00D556FE"/>
    <w:rsid w:val="00D5588F"/>
    <w:rsid w:val="00D602B2"/>
    <w:rsid w:val="00D60776"/>
    <w:rsid w:val="00D61F28"/>
    <w:rsid w:val="00D62DBC"/>
    <w:rsid w:val="00D6390E"/>
    <w:rsid w:val="00D63AFE"/>
    <w:rsid w:val="00D63B32"/>
    <w:rsid w:val="00D650ED"/>
    <w:rsid w:val="00D65894"/>
    <w:rsid w:val="00D66FEC"/>
    <w:rsid w:val="00D670F5"/>
    <w:rsid w:val="00D6757B"/>
    <w:rsid w:val="00D67944"/>
    <w:rsid w:val="00D704C5"/>
    <w:rsid w:val="00D7057A"/>
    <w:rsid w:val="00D70E25"/>
    <w:rsid w:val="00D71D26"/>
    <w:rsid w:val="00D72D76"/>
    <w:rsid w:val="00D7412C"/>
    <w:rsid w:val="00D76A28"/>
    <w:rsid w:val="00D772A4"/>
    <w:rsid w:val="00D77355"/>
    <w:rsid w:val="00D777D7"/>
    <w:rsid w:val="00D77AE3"/>
    <w:rsid w:val="00D80FA7"/>
    <w:rsid w:val="00D819A9"/>
    <w:rsid w:val="00D81D9E"/>
    <w:rsid w:val="00D82F13"/>
    <w:rsid w:val="00D8414B"/>
    <w:rsid w:val="00D848F0"/>
    <w:rsid w:val="00D85129"/>
    <w:rsid w:val="00D85870"/>
    <w:rsid w:val="00D85DD1"/>
    <w:rsid w:val="00D866C4"/>
    <w:rsid w:val="00D87711"/>
    <w:rsid w:val="00D87EDC"/>
    <w:rsid w:val="00D9030F"/>
    <w:rsid w:val="00D903A4"/>
    <w:rsid w:val="00D908E8"/>
    <w:rsid w:val="00D910B1"/>
    <w:rsid w:val="00D92BD5"/>
    <w:rsid w:val="00D932FE"/>
    <w:rsid w:val="00D93E03"/>
    <w:rsid w:val="00D94186"/>
    <w:rsid w:val="00D94651"/>
    <w:rsid w:val="00D948BC"/>
    <w:rsid w:val="00D95BCC"/>
    <w:rsid w:val="00D95C11"/>
    <w:rsid w:val="00D96734"/>
    <w:rsid w:val="00D96CC9"/>
    <w:rsid w:val="00D9701D"/>
    <w:rsid w:val="00D9779A"/>
    <w:rsid w:val="00D9781B"/>
    <w:rsid w:val="00DA00B7"/>
    <w:rsid w:val="00DA2652"/>
    <w:rsid w:val="00DA2F7E"/>
    <w:rsid w:val="00DA427E"/>
    <w:rsid w:val="00DA42CD"/>
    <w:rsid w:val="00DA4350"/>
    <w:rsid w:val="00DA52BD"/>
    <w:rsid w:val="00DA5C9C"/>
    <w:rsid w:val="00DA6B5E"/>
    <w:rsid w:val="00DA763C"/>
    <w:rsid w:val="00DA79EF"/>
    <w:rsid w:val="00DB0A40"/>
    <w:rsid w:val="00DB0C70"/>
    <w:rsid w:val="00DB145E"/>
    <w:rsid w:val="00DB2A5D"/>
    <w:rsid w:val="00DB3EE8"/>
    <w:rsid w:val="00DB56A1"/>
    <w:rsid w:val="00DB6284"/>
    <w:rsid w:val="00DB63AC"/>
    <w:rsid w:val="00DB6E33"/>
    <w:rsid w:val="00DC1042"/>
    <w:rsid w:val="00DC1D04"/>
    <w:rsid w:val="00DC1E31"/>
    <w:rsid w:val="00DC279A"/>
    <w:rsid w:val="00DC2A8F"/>
    <w:rsid w:val="00DC336B"/>
    <w:rsid w:val="00DC3F2F"/>
    <w:rsid w:val="00DC4B9F"/>
    <w:rsid w:val="00DD064E"/>
    <w:rsid w:val="00DD09EA"/>
    <w:rsid w:val="00DD57BC"/>
    <w:rsid w:val="00DD5B02"/>
    <w:rsid w:val="00DD626A"/>
    <w:rsid w:val="00DD7D67"/>
    <w:rsid w:val="00DE112A"/>
    <w:rsid w:val="00DE159C"/>
    <w:rsid w:val="00DE1A70"/>
    <w:rsid w:val="00DE1BBC"/>
    <w:rsid w:val="00DE4163"/>
    <w:rsid w:val="00DE4A4A"/>
    <w:rsid w:val="00DE51F6"/>
    <w:rsid w:val="00DE5700"/>
    <w:rsid w:val="00DE58C8"/>
    <w:rsid w:val="00DE67DA"/>
    <w:rsid w:val="00DF0878"/>
    <w:rsid w:val="00DF12FC"/>
    <w:rsid w:val="00DF1842"/>
    <w:rsid w:val="00DF199A"/>
    <w:rsid w:val="00DF2319"/>
    <w:rsid w:val="00DF3021"/>
    <w:rsid w:val="00DF4330"/>
    <w:rsid w:val="00DF4625"/>
    <w:rsid w:val="00DF4E4C"/>
    <w:rsid w:val="00DF51DA"/>
    <w:rsid w:val="00DF547B"/>
    <w:rsid w:val="00DF5F97"/>
    <w:rsid w:val="00DF7D63"/>
    <w:rsid w:val="00E00810"/>
    <w:rsid w:val="00E00D5D"/>
    <w:rsid w:val="00E01AD7"/>
    <w:rsid w:val="00E02311"/>
    <w:rsid w:val="00E02605"/>
    <w:rsid w:val="00E03D0B"/>
    <w:rsid w:val="00E04167"/>
    <w:rsid w:val="00E05B83"/>
    <w:rsid w:val="00E076D7"/>
    <w:rsid w:val="00E07F43"/>
    <w:rsid w:val="00E1125B"/>
    <w:rsid w:val="00E114C5"/>
    <w:rsid w:val="00E159C5"/>
    <w:rsid w:val="00E16396"/>
    <w:rsid w:val="00E173BD"/>
    <w:rsid w:val="00E178D3"/>
    <w:rsid w:val="00E20329"/>
    <w:rsid w:val="00E2060F"/>
    <w:rsid w:val="00E20731"/>
    <w:rsid w:val="00E21385"/>
    <w:rsid w:val="00E21974"/>
    <w:rsid w:val="00E2258D"/>
    <w:rsid w:val="00E2265F"/>
    <w:rsid w:val="00E227A9"/>
    <w:rsid w:val="00E22F34"/>
    <w:rsid w:val="00E24553"/>
    <w:rsid w:val="00E24928"/>
    <w:rsid w:val="00E24FF7"/>
    <w:rsid w:val="00E2545F"/>
    <w:rsid w:val="00E256AE"/>
    <w:rsid w:val="00E2593A"/>
    <w:rsid w:val="00E25D2A"/>
    <w:rsid w:val="00E262C0"/>
    <w:rsid w:val="00E26401"/>
    <w:rsid w:val="00E30285"/>
    <w:rsid w:val="00E30644"/>
    <w:rsid w:val="00E3070A"/>
    <w:rsid w:val="00E311DA"/>
    <w:rsid w:val="00E319A5"/>
    <w:rsid w:val="00E31CE7"/>
    <w:rsid w:val="00E3216C"/>
    <w:rsid w:val="00E32256"/>
    <w:rsid w:val="00E33C9C"/>
    <w:rsid w:val="00E356CA"/>
    <w:rsid w:val="00E359AB"/>
    <w:rsid w:val="00E374AC"/>
    <w:rsid w:val="00E37881"/>
    <w:rsid w:val="00E40098"/>
    <w:rsid w:val="00E40424"/>
    <w:rsid w:val="00E40F88"/>
    <w:rsid w:val="00E410B7"/>
    <w:rsid w:val="00E41D89"/>
    <w:rsid w:val="00E424BA"/>
    <w:rsid w:val="00E42C5E"/>
    <w:rsid w:val="00E44761"/>
    <w:rsid w:val="00E45C20"/>
    <w:rsid w:val="00E45F49"/>
    <w:rsid w:val="00E465CC"/>
    <w:rsid w:val="00E46847"/>
    <w:rsid w:val="00E50BF6"/>
    <w:rsid w:val="00E50CE9"/>
    <w:rsid w:val="00E52B3A"/>
    <w:rsid w:val="00E539A5"/>
    <w:rsid w:val="00E53EE7"/>
    <w:rsid w:val="00E550D6"/>
    <w:rsid w:val="00E555BC"/>
    <w:rsid w:val="00E55D5F"/>
    <w:rsid w:val="00E56436"/>
    <w:rsid w:val="00E57543"/>
    <w:rsid w:val="00E6267F"/>
    <w:rsid w:val="00E62C7D"/>
    <w:rsid w:val="00E63C7B"/>
    <w:rsid w:val="00E641E0"/>
    <w:rsid w:val="00E64C25"/>
    <w:rsid w:val="00E654E5"/>
    <w:rsid w:val="00E65739"/>
    <w:rsid w:val="00E71860"/>
    <w:rsid w:val="00E72E46"/>
    <w:rsid w:val="00E730B0"/>
    <w:rsid w:val="00E74688"/>
    <w:rsid w:val="00E746D6"/>
    <w:rsid w:val="00E7521F"/>
    <w:rsid w:val="00E76A73"/>
    <w:rsid w:val="00E76BD9"/>
    <w:rsid w:val="00E771E5"/>
    <w:rsid w:val="00E774EA"/>
    <w:rsid w:val="00E82171"/>
    <w:rsid w:val="00E8228E"/>
    <w:rsid w:val="00E82F97"/>
    <w:rsid w:val="00E83141"/>
    <w:rsid w:val="00E834EE"/>
    <w:rsid w:val="00E835D1"/>
    <w:rsid w:val="00E835E5"/>
    <w:rsid w:val="00E86D9D"/>
    <w:rsid w:val="00E87446"/>
    <w:rsid w:val="00E87808"/>
    <w:rsid w:val="00E87DE5"/>
    <w:rsid w:val="00E914BA"/>
    <w:rsid w:val="00E93148"/>
    <w:rsid w:val="00E95D59"/>
    <w:rsid w:val="00E96127"/>
    <w:rsid w:val="00E978FE"/>
    <w:rsid w:val="00EA01B2"/>
    <w:rsid w:val="00EA0FC4"/>
    <w:rsid w:val="00EA1A41"/>
    <w:rsid w:val="00EA1C70"/>
    <w:rsid w:val="00EA2180"/>
    <w:rsid w:val="00EA279F"/>
    <w:rsid w:val="00EA531C"/>
    <w:rsid w:val="00EA6D23"/>
    <w:rsid w:val="00EA7561"/>
    <w:rsid w:val="00EA7A0F"/>
    <w:rsid w:val="00EA7B77"/>
    <w:rsid w:val="00EA7F48"/>
    <w:rsid w:val="00EB2504"/>
    <w:rsid w:val="00EB2755"/>
    <w:rsid w:val="00EB2AEE"/>
    <w:rsid w:val="00EB41B2"/>
    <w:rsid w:val="00EB46F8"/>
    <w:rsid w:val="00EB48FE"/>
    <w:rsid w:val="00EB50CE"/>
    <w:rsid w:val="00EB50D5"/>
    <w:rsid w:val="00EB556B"/>
    <w:rsid w:val="00EB6031"/>
    <w:rsid w:val="00EB608C"/>
    <w:rsid w:val="00EB6241"/>
    <w:rsid w:val="00EB6297"/>
    <w:rsid w:val="00EB6CF5"/>
    <w:rsid w:val="00EC0385"/>
    <w:rsid w:val="00EC0CD6"/>
    <w:rsid w:val="00EC0D45"/>
    <w:rsid w:val="00EC1A42"/>
    <w:rsid w:val="00EC1C75"/>
    <w:rsid w:val="00EC1DA4"/>
    <w:rsid w:val="00EC2956"/>
    <w:rsid w:val="00EC3958"/>
    <w:rsid w:val="00EC43B3"/>
    <w:rsid w:val="00EC6C44"/>
    <w:rsid w:val="00EC7352"/>
    <w:rsid w:val="00EC7476"/>
    <w:rsid w:val="00ED3DC9"/>
    <w:rsid w:val="00ED419B"/>
    <w:rsid w:val="00ED71C4"/>
    <w:rsid w:val="00EE0BCA"/>
    <w:rsid w:val="00EE12C3"/>
    <w:rsid w:val="00EE1839"/>
    <w:rsid w:val="00EE2D5F"/>
    <w:rsid w:val="00EE2E77"/>
    <w:rsid w:val="00EE3606"/>
    <w:rsid w:val="00EE440C"/>
    <w:rsid w:val="00EE4AE5"/>
    <w:rsid w:val="00EE4F77"/>
    <w:rsid w:val="00EE68C4"/>
    <w:rsid w:val="00EE6EFC"/>
    <w:rsid w:val="00EF0116"/>
    <w:rsid w:val="00EF0786"/>
    <w:rsid w:val="00EF1507"/>
    <w:rsid w:val="00EF159D"/>
    <w:rsid w:val="00EF15D2"/>
    <w:rsid w:val="00EF1645"/>
    <w:rsid w:val="00EF1C4A"/>
    <w:rsid w:val="00EF37B6"/>
    <w:rsid w:val="00EF4211"/>
    <w:rsid w:val="00EF4851"/>
    <w:rsid w:val="00EF491B"/>
    <w:rsid w:val="00EF4F7A"/>
    <w:rsid w:val="00EF5635"/>
    <w:rsid w:val="00EF5A5D"/>
    <w:rsid w:val="00EF626C"/>
    <w:rsid w:val="00EF6E2F"/>
    <w:rsid w:val="00EF7E66"/>
    <w:rsid w:val="00F00D7A"/>
    <w:rsid w:val="00F0222A"/>
    <w:rsid w:val="00F025B4"/>
    <w:rsid w:val="00F027FD"/>
    <w:rsid w:val="00F03B3F"/>
    <w:rsid w:val="00F0419D"/>
    <w:rsid w:val="00F045B4"/>
    <w:rsid w:val="00F05D3D"/>
    <w:rsid w:val="00F0654B"/>
    <w:rsid w:val="00F075D0"/>
    <w:rsid w:val="00F1005D"/>
    <w:rsid w:val="00F10778"/>
    <w:rsid w:val="00F107F8"/>
    <w:rsid w:val="00F10BED"/>
    <w:rsid w:val="00F1125B"/>
    <w:rsid w:val="00F139AC"/>
    <w:rsid w:val="00F1414B"/>
    <w:rsid w:val="00F14865"/>
    <w:rsid w:val="00F15252"/>
    <w:rsid w:val="00F15BA0"/>
    <w:rsid w:val="00F17410"/>
    <w:rsid w:val="00F2061A"/>
    <w:rsid w:val="00F21CD4"/>
    <w:rsid w:val="00F21D76"/>
    <w:rsid w:val="00F229BB"/>
    <w:rsid w:val="00F23C55"/>
    <w:rsid w:val="00F24030"/>
    <w:rsid w:val="00F24222"/>
    <w:rsid w:val="00F24F34"/>
    <w:rsid w:val="00F25915"/>
    <w:rsid w:val="00F261CA"/>
    <w:rsid w:val="00F2647E"/>
    <w:rsid w:val="00F264B8"/>
    <w:rsid w:val="00F30DFF"/>
    <w:rsid w:val="00F312EA"/>
    <w:rsid w:val="00F32763"/>
    <w:rsid w:val="00F33711"/>
    <w:rsid w:val="00F347C3"/>
    <w:rsid w:val="00F366B1"/>
    <w:rsid w:val="00F36ACE"/>
    <w:rsid w:val="00F36BF5"/>
    <w:rsid w:val="00F37412"/>
    <w:rsid w:val="00F37AFB"/>
    <w:rsid w:val="00F40503"/>
    <w:rsid w:val="00F41859"/>
    <w:rsid w:val="00F41A65"/>
    <w:rsid w:val="00F41B47"/>
    <w:rsid w:val="00F4203D"/>
    <w:rsid w:val="00F4244A"/>
    <w:rsid w:val="00F433E1"/>
    <w:rsid w:val="00F43683"/>
    <w:rsid w:val="00F45227"/>
    <w:rsid w:val="00F45BDA"/>
    <w:rsid w:val="00F46718"/>
    <w:rsid w:val="00F51681"/>
    <w:rsid w:val="00F5193C"/>
    <w:rsid w:val="00F5262C"/>
    <w:rsid w:val="00F52E02"/>
    <w:rsid w:val="00F5315C"/>
    <w:rsid w:val="00F533A1"/>
    <w:rsid w:val="00F53D70"/>
    <w:rsid w:val="00F5434B"/>
    <w:rsid w:val="00F5456E"/>
    <w:rsid w:val="00F54C13"/>
    <w:rsid w:val="00F54E42"/>
    <w:rsid w:val="00F54F22"/>
    <w:rsid w:val="00F5512E"/>
    <w:rsid w:val="00F552AA"/>
    <w:rsid w:val="00F5730B"/>
    <w:rsid w:val="00F57637"/>
    <w:rsid w:val="00F579BA"/>
    <w:rsid w:val="00F61649"/>
    <w:rsid w:val="00F632AA"/>
    <w:rsid w:val="00F63FF5"/>
    <w:rsid w:val="00F653F9"/>
    <w:rsid w:val="00F65A04"/>
    <w:rsid w:val="00F65E7A"/>
    <w:rsid w:val="00F65F29"/>
    <w:rsid w:val="00F6688B"/>
    <w:rsid w:val="00F66B3A"/>
    <w:rsid w:val="00F679A2"/>
    <w:rsid w:val="00F70113"/>
    <w:rsid w:val="00F70B90"/>
    <w:rsid w:val="00F70BA5"/>
    <w:rsid w:val="00F7124E"/>
    <w:rsid w:val="00F740A4"/>
    <w:rsid w:val="00F75014"/>
    <w:rsid w:val="00F757D9"/>
    <w:rsid w:val="00F75D16"/>
    <w:rsid w:val="00F76273"/>
    <w:rsid w:val="00F76F67"/>
    <w:rsid w:val="00F77A0F"/>
    <w:rsid w:val="00F80354"/>
    <w:rsid w:val="00F8127B"/>
    <w:rsid w:val="00F81C32"/>
    <w:rsid w:val="00F821BE"/>
    <w:rsid w:val="00F82DCA"/>
    <w:rsid w:val="00F82ED7"/>
    <w:rsid w:val="00F831AC"/>
    <w:rsid w:val="00F83CC1"/>
    <w:rsid w:val="00F85235"/>
    <w:rsid w:val="00F85D8C"/>
    <w:rsid w:val="00F87922"/>
    <w:rsid w:val="00F90945"/>
    <w:rsid w:val="00F90E1C"/>
    <w:rsid w:val="00F91112"/>
    <w:rsid w:val="00F9136A"/>
    <w:rsid w:val="00F92962"/>
    <w:rsid w:val="00F92AAB"/>
    <w:rsid w:val="00F92B8E"/>
    <w:rsid w:val="00F93318"/>
    <w:rsid w:val="00F93EAE"/>
    <w:rsid w:val="00F93F26"/>
    <w:rsid w:val="00F941FE"/>
    <w:rsid w:val="00F947D5"/>
    <w:rsid w:val="00F9491F"/>
    <w:rsid w:val="00F96125"/>
    <w:rsid w:val="00F965CD"/>
    <w:rsid w:val="00F9670F"/>
    <w:rsid w:val="00F973CC"/>
    <w:rsid w:val="00F9769F"/>
    <w:rsid w:val="00FA02E2"/>
    <w:rsid w:val="00FA079A"/>
    <w:rsid w:val="00FA0FB3"/>
    <w:rsid w:val="00FA2A86"/>
    <w:rsid w:val="00FA31E9"/>
    <w:rsid w:val="00FA324F"/>
    <w:rsid w:val="00FA3252"/>
    <w:rsid w:val="00FA3933"/>
    <w:rsid w:val="00FA4148"/>
    <w:rsid w:val="00FA5063"/>
    <w:rsid w:val="00FA5892"/>
    <w:rsid w:val="00FA60EC"/>
    <w:rsid w:val="00FA61AF"/>
    <w:rsid w:val="00FA6342"/>
    <w:rsid w:val="00FA6D27"/>
    <w:rsid w:val="00FB02C0"/>
    <w:rsid w:val="00FB1413"/>
    <w:rsid w:val="00FB1C0C"/>
    <w:rsid w:val="00FB1D96"/>
    <w:rsid w:val="00FB321A"/>
    <w:rsid w:val="00FB4432"/>
    <w:rsid w:val="00FB5F1A"/>
    <w:rsid w:val="00FC1203"/>
    <w:rsid w:val="00FC12BD"/>
    <w:rsid w:val="00FC23F6"/>
    <w:rsid w:val="00FC2675"/>
    <w:rsid w:val="00FC2BCE"/>
    <w:rsid w:val="00FC40EE"/>
    <w:rsid w:val="00FC54DF"/>
    <w:rsid w:val="00FC5661"/>
    <w:rsid w:val="00FC5946"/>
    <w:rsid w:val="00FC5D1F"/>
    <w:rsid w:val="00FD114F"/>
    <w:rsid w:val="00FD2D8B"/>
    <w:rsid w:val="00FD3293"/>
    <w:rsid w:val="00FD35C4"/>
    <w:rsid w:val="00FD6A3D"/>
    <w:rsid w:val="00FD6BEF"/>
    <w:rsid w:val="00FD77B1"/>
    <w:rsid w:val="00FE006F"/>
    <w:rsid w:val="00FE2F03"/>
    <w:rsid w:val="00FE3871"/>
    <w:rsid w:val="00FE4247"/>
    <w:rsid w:val="00FE43E7"/>
    <w:rsid w:val="00FE4900"/>
    <w:rsid w:val="00FE52E4"/>
    <w:rsid w:val="00FE65C7"/>
    <w:rsid w:val="00FE6994"/>
    <w:rsid w:val="00FE69B9"/>
    <w:rsid w:val="00FE6FFE"/>
    <w:rsid w:val="00FE7341"/>
    <w:rsid w:val="00FF0762"/>
    <w:rsid w:val="00FF07E4"/>
    <w:rsid w:val="00FF0A46"/>
    <w:rsid w:val="00FF0FB4"/>
    <w:rsid w:val="00FF0FEB"/>
    <w:rsid w:val="00FF185D"/>
    <w:rsid w:val="00FF2474"/>
    <w:rsid w:val="00FF263B"/>
    <w:rsid w:val="00FF2B5E"/>
    <w:rsid w:val="00FF3108"/>
    <w:rsid w:val="00FF3981"/>
    <w:rsid w:val="00FF4563"/>
    <w:rsid w:val="00FF486D"/>
    <w:rsid w:val="00FF5748"/>
    <w:rsid w:val="00FF5EF1"/>
    <w:rsid w:val="00FF6455"/>
    <w:rsid w:val="00FF66D7"/>
    <w:rsid w:val="00FF6BFE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385D2"/>
  <w15:chartTrackingRefBased/>
  <w15:docId w15:val="{18FEE018-7BE4-4498-9EB9-2B170F4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7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1A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E1D2D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6E1D2D"/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6E1D2D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E1D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E1D2D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E1D2D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E1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C528330-E0B6-40FA-BBC7-F4CC38E0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8</cp:revision>
  <cp:lastPrinted>2020-11-03T05:32:00Z</cp:lastPrinted>
  <dcterms:created xsi:type="dcterms:W3CDTF">2020-11-10T03:52:00Z</dcterms:created>
  <dcterms:modified xsi:type="dcterms:W3CDTF">2021-02-12T07:52:00Z</dcterms:modified>
</cp:coreProperties>
</file>