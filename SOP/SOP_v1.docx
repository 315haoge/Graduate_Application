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4DDEF" w14:textId="77777777" w:rsidR="0001179E" w:rsidRPr="00307B52" w:rsidRDefault="0001179E" w:rsidP="0001179E">
      <w:pPr>
        <w:jc w:val="center"/>
        <w:rPr>
          <w:rFonts w:ascii="Times New Roman" w:eastAsia="宋体" w:hAnsi="Times New Roman" w:cs="Times New Roman"/>
          <w:b/>
          <w:sz w:val="30"/>
          <w:szCs w:val="30"/>
        </w:rPr>
      </w:pPr>
      <w:r w:rsidRPr="00307B52">
        <w:rPr>
          <w:rFonts w:ascii="Times New Roman" w:eastAsia="宋体" w:hAnsi="Times New Roman" w:cs="Times New Roman"/>
          <w:b/>
          <w:sz w:val="30"/>
          <w:szCs w:val="30"/>
        </w:rPr>
        <w:t>Statement of Purpose</w:t>
      </w:r>
    </w:p>
    <w:p w14:paraId="31A2F071" w14:textId="77777777" w:rsidR="0001179E" w:rsidRPr="00307B52" w:rsidRDefault="0001179E" w:rsidP="0001179E">
      <w:pPr>
        <w:jc w:val="center"/>
        <w:rPr>
          <w:rFonts w:ascii="Times New Roman" w:eastAsia="宋体" w:hAnsi="Times New Roman" w:cs="Times New Roman"/>
          <w:b/>
          <w:sz w:val="24"/>
          <w:szCs w:val="24"/>
        </w:rPr>
      </w:pPr>
      <w:r w:rsidRPr="00307B52">
        <w:rPr>
          <w:rFonts w:ascii="Times New Roman" w:eastAsia="宋体" w:hAnsi="Times New Roman" w:cs="Times New Roman"/>
          <w:b/>
          <w:sz w:val="24"/>
          <w:szCs w:val="24"/>
        </w:rPr>
        <w:t>Ziyi Wu</w:t>
      </w:r>
    </w:p>
    <w:p w14:paraId="52EEF7FD" w14:textId="77777777" w:rsidR="0001179E" w:rsidRPr="00307B52" w:rsidRDefault="00122087" w:rsidP="0001179E">
      <w:pPr>
        <w:jc w:val="center"/>
        <w:rPr>
          <w:rFonts w:ascii="Times New Roman" w:eastAsia="宋体" w:hAnsi="Times New Roman" w:cs="Times New Roman"/>
          <w:sz w:val="24"/>
          <w:szCs w:val="24"/>
        </w:rPr>
      </w:pPr>
      <w:r w:rsidRPr="00307B52">
        <w:rPr>
          <w:rFonts w:ascii="Times New Roman" w:eastAsia="宋体" w:hAnsi="Times New Roman" w:cs="Times New Roman"/>
          <w:sz w:val="24"/>
          <w:szCs w:val="24"/>
        </w:rPr>
        <w:t>Applicant</w:t>
      </w:r>
      <w:r w:rsidR="00254521" w:rsidRPr="00307B52">
        <w:rPr>
          <w:rFonts w:ascii="Times New Roman" w:eastAsia="宋体" w:hAnsi="Times New Roman" w:cs="Times New Roman"/>
          <w:sz w:val="24"/>
          <w:szCs w:val="24"/>
        </w:rPr>
        <w:t xml:space="preserve"> for Ph.D. in Robotics</w:t>
      </w:r>
    </w:p>
    <w:p w14:paraId="34AC960E" w14:textId="77777777" w:rsidR="0001179E" w:rsidRPr="00307B52" w:rsidRDefault="0001179E" w:rsidP="0001179E">
      <w:pPr>
        <w:rPr>
          <w:rFonts w:ascii="Times New Roman" w:eastAsia="宋体" w:hAnsi="Times New Roman" w:cs="Times New Roman"/>
          <w:sz w:val="24"/>
          <w:szCs w:val="24"/>
        </w:rPr>
      </w:pPr>
    </w:p>
    <w:p w14:paraId="5C055533" w14:textId="77777777" w:rsidR="00254521" w:rsidRPr="00307B52" w:rsidRDefault="00407536" w:rsidP="0001179E">
      <w:pPr>
        <w:rPr>
          <w:rFonts w:ascii="Times New Roman" w:eastAsia="宋体" w:hAnsi="Times New Roman" w:cs="Times New Roman"/>
          <w:sz w:val="24"/>
          <w:szCs w:val="24"/>
        </w:rPr>
      </w:pPr>
      <w:commentRangeStart w:id="0"/>
      <w:r w:rsidRPr="00307B52">
        <w:rPr>
          <w:rFonts w:ascii="Times New Roman" w:eastAsia="宋体" w:hAnsi="Times New Roman" w:cs="Times New Roman"/>
          <w:sz w:val="24"/>
          <w:szCs w:val="24"/>
        </w:rPr>
        <w:t xml:space="preserve">My primary research interests are </w:t>
      </w:r>
      <w:commentRangeStart w:id="1"/>
      <w:r w:rsidRPr="00307B52">
        <w:rPr>
          <w:rFonts w:ascii="Times New Roman" w:eastAsia="宋体" w:hAnsi="Times New Roman" w:cs="Times New Roman"/>
          <w:b/>
          <w:sz w:val="24"/>
          <w:szCs w:val="24"/>
        </w:rPr>
        <w:t>computer vision</w:t>
      </w:r>
      <w:commentRangeEnd w:id="1"/>
      <w:r w:rsidR="001463B0">
        <w:rPr>
          <w:rStyle w:val="a5"/>
        </w:rPr>
        <w:commentReference w:id="1"/>
      </w:r>
      <w:r w:rsidRPr="00307B52">
        <w:rPr>
          <w:rFonts w:ascii="Times New Roman" w:eastAsia="宋体" w:hAnsi="Times New Roman" w:cs="Times New Roman"/>
          <w:sz w:val="24"/>
          <w:szCs w:val="24"/>
        </w:rPr>
        <w:t xml:space="preserve"> and its applications to </w:t>
      </w:r>
      <w:r w:rsidRPr="00307B52">
        <w:rPr>
          <w:rFonts w:ascii="Times New Roman" w:eastAsia="宋体" w:hAnsi="Times New Roman" w:cs="Times New Roman"/>
          <w:b/>
          <w:sz w:val="24"/>
          <w:szCs w:val="24"/>
        </w:rPr>
        <w:t>3D data</w:t>
      </w:r>
      <w:r w:rsidRPr="00307B52">
        <w:rPr>
          <w:rFonts w:ascii="Times New Roman" w:eastAsia="宋体" w:hAnsi="Times New Roman" w:cs="Times New Roman"/>
          <w:sz w:val="24"/>
          <w:szCs w:val="24"/>
        </w:rPr>
        <w:t>.</w:t>
      </w:r>
      <w:r w:rsidR="00486FA4" w:rsidRPr="00307B52">
        <w:rPr>
          <w:rFonts w:ascii="Times New Roman" w:eastAsia="宋体" w:hAnsi="Times New Roman" w:cs="Times New Roman"/>
          <w:sz w:val="24"/>
          <w:szCs w:val="24"/>
        </w:rPr>
        <w:t xml:space="preserve"> To be specific, I am working on how to design AI algorithms that enable our machines to perceive the world more efficiently and intelligently.</w:t>
      </w:r>
      <w:r w:rsidR="00834E79" w:rsidRPr="00307B52">
        <w:rPr>
          <w:rFonts w:ascii="Times New Roman" w:eastAsia="宋体" w:hAnsi="Times New Roman" w:cs="Times New Roman"/>
          <w:sz w:val="24"/>
          <w:szCs w:val="24"/>
        </w:rPr>
        <w:t xml:space="preserve"> During the past three years, I was fortunate</w:t>
      </w:r>
      <w:r w:rsidR="00486FA4" w:rsidRPr="00307B52">
        <w:rPr>
          <w:rFonts w:ascii="Times New Roman" w:eastAsia="宋体" w:hAnsi="Times New Roman" w:cs="Times New Roman"/>
          <w:sz w:val="24"/>
          <w:szCs w:val="24"/>
        </w:rPr>
        <w:t xml:space="preserve"> to participate in several </w:t>
      </w:r>
      <w:r w:rsidR="005157E1" w:rsidRPr="00307B52">
        <w:rPr>
          <w:rFonts w:ascii="Times New Roman" w:eastAsia="宋体" w:hAnsi="Times New Roman" w:cs="Times New Roman"/>
          <w:sz w:val="24"/>
          <w:szCs w:val="24"/>
        </w:rPr>
        <w:t xml:space="preserve">computer vision projects at both </w:t>
      </w:r>
      <w:r w:rsidR="005157E1" w:rsidRPr="008C289C">
        <w:rPr>
          <w:rFonts w:ascii="Times New Roman" w:eastAsia="宋体" w:hAnsi="Times New Roman" w:cs="Times New Roman"/>
          <w:sz w:val="24"/>
          <w:szCs w:val="24"/>
          <w:u w:val="single"/>
        </w:rPr>
        <w:t>Tsinghua</w:t>
      </w:r>
      <w:r w:rsidR="0066532A" w:rsidRPr="00307B52">
        <w:rPr>
          <w:rFonts w:ascii="Times New Roman" w:eastAsia="宋体" w:hAnsi="Times New Roman" w:cs="Times New Roman"/>
          <w:sz w:val="24"/>
          <w:szCs w:val="24"/>
        </w:rPr>
        <w:t xml:space="preserve"> and </w:t>
      </w:r>
      <w:r w:rsidR="0066532A" w:rsidRPr="008C289C">
        <w:rPr>
          <w:rFonts w:ascii="Times New Roman" w:eastAsia="宋体" w:hAnsi="Times New Roman" w:cs="Times New Roman"/>
          <w:sz w:val="24"/>
          <w:szCs w:val="24"/>
          <w:u w:val="single"/>
        </w:rPr>
        <w:t>Stanford</w:t>
      </w:r>
      <w:r w:rsidR="003544E3" w:rsidRPr="00307B52">
        <w:rPr>
          <w:rFonts w:ascii="Times New Roman" w:eastAsia="宋体" w:hAnsi="Times New Roman" w:cs="Times New Roman"/>
          <w:sz w:val="24"/>
          <w:szCs w:val="24"/>
        </w:rPr>
        <w:t xml:space="preserve">, from which I </w:t>
      </w:r>
      <w:ins w:id="2" w:author="Ben Ayton" w:date="2020-11-06T00:46:00Z">
        <w:r w:rsidR="001463B0">
          <w:rPr>
            <w:rFonts w:ascii="Times New Roman" w:eastAsia="宋体" w:hAnsi="Times New Roman" w:cs="Times New Roman"/>
            <w:sz w:val="24"/>
            <w:szCs w:val="24"/>
          </w:rPr>
          <w:t xml:space="preserve">have </w:t>
        </w:r>
      </w:ins>
      <w:r w:rsidR="003544E3" w:rsidRPr="00307B52">
        <w:rPr>
          <w:rFonts w:ascii="Times New Roman" w:eastAsia="宋体" w:hAnsi="Times New Roman" w:cs="Times New Roman"/>
          <w:sz w:val="24"/>
          <w:szCs w:val="24"/>
        </w:rPr>
        <w:t>realize</w:t>
      </w:r>
      <w:ins w:id="3" w:author="Ben Ayton" w:date="2020-11-06T00:46:00Z">
        <w:r w:rsidR="001463B0">
          <w:rPr>
            <w:rFonts w:ascii="Times New Roman" w:eastAsia="宋体" w:hAnsi="Times New Roman" w:cs="Times New Roman"/>
            <w:sz w:val="24"/>
            <w:szCs w:val="24"/>
          </w:rPr>
          <w:t>d</w:t>
        </w:r>
      </w:ins>
      <w:r w:rsidR="000E5AC0" w:rsidRPr="00307B52">
        <w:rPr>
          <w:rFonts w:ascii="Times New Roman" w:eastAsia="宋体" w:hAnsi="Times New Roman" w:cs="Times New Roman"/>
          <w:sz w:val="24"/>
          <w:szCs w:val="24"/>
        </w:rPr>
        <w:t xml:space="preserve"> that 3D-related topics</w:t>
      </w:r>
      <w:r w:rsidR="00CC5920">
        <w:rPr>
          <w:rFonts w:ascii="Times New Roman" w:eastAsia="宋体" w:hAnsi="Times New Roman" w:cs="Times New Roman"/>
          <w:sz w:val="24"/>
          <w:szCs w:val="24"/>
        </w:rPr>
        <w:t xml:space="preserve"> are quite promising</w:t>
      </w:r>
      <w:r w:rsidR="002B34FB" w:rsidRPr="00307B52">
        <w:rPr>
          <w:rFonts w:ascii="Times New Roman" w:eastAsia="宋体" w:hAnsi="Times New Roman" w:cs="Times New Roman"/>
          <w:sz w:val="24"/>
          <w:szCs w:val="24"/>
        </w:rPr>
        <w:t xml:space="preserve">, </w:t>
      </w:r>
      <w:commentRangeStart w:id="4"/>
      <w:r w:rsidR="002B34FB" w:rsidRPr="00307B52">
        <w:rPr>
          <w:rFonts w:ascii="Times New Roman" w:eastAsia="宋体" w:hAnsi="Times New Roman" w:cs="Times New Roman"/>
          <w:sz w:val="24"/>
          <w:szCs w:val="24"/>
        </w:rPr>
        <w:t xml:space="preserve">especially with </w:t>
      </w:r>
      <w:r w:rsidR="00D4716C">
        <w:rPr>
          <w:rFonts w:ascii="Times New Roman" w:eastAsia="宋体" w:hAnsi="Times New Roman" w:cs="Times New Roman" w:hint="eastAsia"/>
          <w:sz w:val="24"/>
          <w:szCs w:val="24"/>
        </w:rPr>
        <w:t>respect</w:t>
      </w:r>
      <w:r w:rsidR="00D4716C">
        <w:rPr>
          <w:rFonts w:ascii="Times New Roman" w:eastAsia="宋体" w:hAnsi="Times New Roman" w:cs="Times New Roman"/>
          <w:sz w:val="24"/>
          <w:szCs w:val="24"/>
        </w:rPr>
        <w:t xml:space="preserve"> </w:t>
      </w:r>
      <w:r w:rsidR="002B34FB" w:rsidRPr="00307B52">
        <w:rPr>
          <w:rFonts w:ascii="Times New Roman" w:eastAsia="宋体" w:hAnsi="Times New Roman" w:cs="Times New Roman"/>
          <w:sz w:val="24"/>
          <w:szCs w:val="24"/>
        </w:rPr>
        <w:t xml:space="preserve">to </w:t>
      </w:r>
      <w:r w:rsidR="0061391F" w:rsidRPr="00307B52">
        <w:rPr>
          <w:rFonts w:ascii="Times New Roman" w:eastAsia="宋体" w:hAnsi="Times New Roman" w:cs="Times New Roman"/>
          <w:sz w:val="24"/>
          <w:szCs w:val="24"/>
        </w:rPr>
        <w:t>robotics in</w:t>
      </w:r>
      <w:r w:rsidR="00AD17E6" w:rsidRPr="00307B52">
        <w:rPr>
          <w:rFonts w:ascii="Times New Roman" w:eastAsia="宋体" w:hAnsi="Times New Roman" w:cs="Times New Roman"/>
          <w:sz w:val="24"/>
          <w:szCs w:val="24"/>
        </w:rPr>
        <w:t xml:space="preserve"> </w:t>
      </w:r>
      <w:r w:rsidR="00433F24" w:rsidRPr="00307B52">
        <w:rPr>
          <w:rFonts w:ascii="Times New Roman" w:eastAsia="宋体" w:hAnsi="Times New Roman" w:cs="Times New Roman"/>
          <w:sz w:val="24"/>
          <w:szCs w:val="24"/>
        </w:rPr>
        <w:t>real-world scenarios</w:t>
      </w:r>
      <w:r w:rsidR="00E40424" w:rsidRPr="00307B52">
        <w:rPr>
          <w:rFonts w:ascii="Times New Roman" w:eastAsia="宋体" w:hAnsi="Times New Roman" w:cs="Times New Roman"/>
          <w:sz w:val="24"/>
          <w:szCs w:val="24"/>
        </w:rPr>
        <w:t>.</w:t>
      </w:r>
      <w:commentRangeEnd w:id="4"/>
      <w:r w:rsidR="001463B0">
        <w:rPr>
          <w:rStyle w:val="a5"/>
        </w:rPr>
        <w:commentReference w:id="4"/>
      </w:r>
      <w:r w:rsidR="00991F10" w:rsidRPr="00307B52">
        <w:rPr>
          <w:rFonts w:ascii="Times New Roman" w:eastAsia="宋体" w:hAnsi="Times New Roman" w:cs="Times New Roman"/>
          <w:sz w:val="24"/>
          <w:szCs w:val="24"/>
        </w:rPr>
        <w:t xml:space="preserve"> </w:t>
      </w:r>
      <w:r w:rsidR="003C161A" w:rsidRPr="00307B52">
        <w:rPr>
          <w:rFonts w:ascii="Times New Roman" w:eastAsia="宋体" w:hAnsi="Times New Roman" w:cs="Times New Roman"/>
          <w:sz w:val="24"/>
          <w:szCs w:val="24"/>
        </w:rPr>
        <w:t>To further pursue my interest</w:t>
      </w:r>
      <w:r w:rsidR="00276809" w:rsidRPr="00307B52">
        <w:rPr>
          <w:rFonts w:ascii="Times New Roman" w:eastAsia="宋体" w:hAnsi="Times New Roman" w:cs="Times New Roman"/>
          <w:sz w:val="24"/>
          <w:szCs w:val="24"/>
        </w:rPr>
        <w:t xml:space="preserve">s, I am </w:t>
      </w:r>
      <w:del w:id="5" w:author="Ben Ayton" w:date="2020-11-06T00:49:00Z">
        <w:r w:rsidR="00276809" w:rsidRPr="00307B52" w:rsidDel="001463B0">
          <w:rPr>
            <w:rFonts w:ascii="Times New Roman" w:eastAsia="宋体" w:hAnsi="Times New Roman" w:cs="Times New Roman"/>
            <w:sz w:val="24"/>
            <w:szCs w:val="24"/>
          </w:rPr>
          <w:delText>determined</w:delText>
        </w:r>
        <w:r w:rsidR="00CE557C" w:rsidRPr="00307B52" w:rsidDel="001463B0">
          <w:rPr>
            <w:rFonts w:ascii="Times New Roman" w:eastAsia="宋体" w:hAnsi="Times New Roman" w:cs="Times New Roman"/>
            <w:sz w:val="24"/>
            <w:szCs w:val="24"/>
          </w:rPr>
          <w:delText xml:space="preserve"> </w:delText>
        </w:r>
      </w:del>
      <w:ins w:id="6" w:author="Ben Ayton" w:date="2020-11-06T00:49:00Z">
        <w:r w:rsidR="001463B0">
          <w:rPr>
            <w:rFonts w:ascii="Times New Roman" w:eastAsia="宋体" w:hAnsi="Times New Roman" w:cs="Times New Roman"/>
            <w:sz w:val="24"/>
            <w:szCs w:val="24"/>
          </w:rPr>
          <w:t>excited</w:t>
        </w:r>
        <w:r w:rsidR="001463B0" w:rsidRPr="00307B52">
          <w:rPr>
            <w:rFonts w:ascii="Times New Roman" w:eastAsia="宋体" w:hAnsi="Times New Roman" w:cs="Times New Roman"/>
            <w:sz w:val="24"/>
            <w:szCs w:val="24"/>
          </w:rPr>
          <w:t xml:space="preserve"> </w:t>
        </w:r>
      </w:ins>
      <w:r w:rsidR="00CE557C" w:rsidRPr="00307B52">
        <w:rPr>
          <w:rFonts w:ascii="Times New Roman" w:eastAsia="宋体" w:hAnsi="Times New Roman" w:cs="Times New Roman"/>
          <w:sz w:val="24"/>
          <w:szCs w:val="24"/>
        </w:rPr>
        <w:t xml:space="preserve">to apply for </w:t>
      </w:r>
      <w:r w:rsidR="002A2B49" w:rsidRPr="00307B52">
        <w:rPr>
          <w:rFonts w:ascii="Times New Roman" w:eastAsia="宋体" w:hAnsi="Times New Roman" w:cs="Times New Roman"/>
          <w:sz w:val="24"/>
          <w:szCs w:val="24"/>
        </w:rPr>
        <w:t>your renowned</w:t>
      </w:r>
      <w:r w:rsidR="00D650ED" w:rsidRPr="00307B52">
        <w:rPr>
          <w:rFonts w:ascii="Times New Roman" w:eastAsia="宋体" w:hAnsi="Times New Roman" w:cs="Times New Roman"/>
          <w:sz w:val="24"/>
          <w:szCs w:val="24"/>
        </w:rPr>
        <w:t xml:space="preserve"> </w:t>
      </w:r>
      <w:r w:rsidR="0095736C" w:rsidRPr="00307B52">
        <w:rPr>
          <w:rFonts w:ascii="Times New Roman" w:eastAsia="宋体" w:hAnsi="Times New Roman" w:cs="Times New Roman"/>
          <w:sz w:val="24"/>
          <w:szCs w:val="24"/>
        </w:rPr>
        <w:t>P</w:t>
      </w:r>
      <w:r w:rsidR="00BE1A59" w:rsidRPr="00307B52">
        <w:rPr>
          <w:rFonts w:ascii="Times New Roman" w:eastAsia="宋体" w:hAnsi="Times New Roman" w:cs="Times New Roman"/>
          <w:sz w:val="24"/>
          <w:szCs w:val="24"/>
        </w:rPr>
        <w:t>h.D. program</w:t>
      </w:r>
      <w:r w:rsidR="006A7FAD" w:rsidRPr="00307B52">
        <w:rPr>
          <w:rFonts w:ascii="Times New Roman" w:eastAsia="宋体" w:hAnsi="Times New Roman" w:cs="Times New Roman"/>
          <w:sz w:val="24"/>
          <w:szCs w:val="24"/>
        </w:rPr>
        <w:t xml:space="preserve"> in the Robotics Institute</w:t>
      </w:r>
      <w:r w:rsidR="005871CD" w:rsidRPr="00307B52">
        <w:rPr>
          <w:rFonts w:ascii="Times New Roman" w:eastAsia="宋体" w:hAnsi="Times New Roman" w:cs="Times New Roman"/>
          <w:sz w:val="24"/>
          <w:szCs w:val="24"/>
        </w:rPr>
        <w:t>.</w:t>
      </w:r>
      <w:commentRangeEnd w:id="0"/>
      <w:r w:rsidR="001463B0">
        <w:rPr>
          <w:rStyle w:val="a5"/>
        </w:rPr>
        <w:commentReference w:id="0"/>
      </w:r>
    </w:p>
    <w:p w14:paraId="53A2759F" w14:textId="77777777" w:rsidR="002E0A7B" w:rsidRPr="00307B52" w:rsidRDefault="002E0A7B" w:rsidP="0001179E">
      <w:pPr>
        <w:rPr>
          <w:rFonts w:ascii="Times New Roman" w:eastAsia="宋体" w:hAnsi="Times New Roman" w:cs="Times New Roman"/>
          <w:sz w:val="24"/>
          <w:szCs w:val="24"/>
        </w:rPr>
      </w:pPr>
    </w:p>
    <w:p w14:paraId="1A87246A" w14:textId="77777777" w:rsidR="002E0A7B" w:rsidRPr="00307B52" w:rsidRDefault="005D0BA5" w:rsidP="0001179E">
      <w:pPr>
        <w:rPr>
          <w:rFonts w:ascii="Times New Roman" w:eastAsia="宋体" w:hAnsi="Times New Roman" w:cs="Times New Roman"/>
          <w:sz w:val="24"/>
          <w:szCs w:val="24"/>
        </w:rPr>
      </w:pPr>
      <w:r w:rsidRPr="00307B52">
        <w:rPr>
          <w:rFonts w:ascii="Times New Roman" w:eastAsia="宋体" w:hAnsi="Times New Roman" w:cs="Times New Roman"/>
          <w:sz w:val="24"/>
          <w:szCs w:val="24"/>
        </w:rPr>
        <w:t xml:space="preserve">I first became familiar with </w:t>
      </w:r>
      <w:r w:rsidR="005D4BDA" w:rsidRPr="00307B52">
        <w:rPr>
          <w:rFonts w:ascii="Times New Roman" w:eastAsia="宋体" w:hAnsi="Times New Roman" w:cs="Times New Roman"/>
          <w:sz w:val="24"/>
          <w:szCs w:val="24"/>
        </w:rPr>
        <w:t xml:space="preserve">machine learning and computer vision </w:t>
      </w:r>
      <w:r w:rsidR="009F3AA9" w:rsidRPr="00307B52">
        <w:rPr>
          <w:rFonts w:ascii="Times New Roman" w:eastAsia="宋体" w:hAnsi="Times New Roman" w:cs="Times New Roman"/>
          <w:sz w:val="24"/>
          <w:szCs w:val="24"/>
        </w:rPr>
        <w:t>when</w:t>
      </w:r>
      <w:r w:rsidR="005D4BDA" w:rsidRPr="00307B52">
        <w:rPr>
          <w:rFonts w:ascii="Times New Roman" w:eastAsia="宋体" w:hAnsi="Times New Roman" w:cs="Times New Roman"/>
          <w:sz w:val="24"/>
          <w:szCs w:val="24"/>
        </w:rPr>
        <w:t xml:space="preserve"> I enrolled in Stanford’s </w:t>
      </w:r>
      <w:commentRangeStart w:id="7"/>
      <w:r w:rsidR="005D4BDA" w:rsidRPr="00307B52">
        <w:rPr>
          <w:rFonts w:ascii="Times New Roman" w:eastAsia="宋体" w:hAnsi="Times New Roman" w:cs="Times New Roman"/>
          <w:sz w:val="24"/>
          <w:szCs w:val="24"/>
        </w:rPr>
        <w:t>CS229 and CS231n</w:t>
      </w:r>
      <w:commentRangeEnd w:id="7"/>
      <w:r w:rsidR="00C66160">
        <w:rPr>
          <w:rStyle w:val="a5"/>
        </w:rPr>
        <w:commentReference w:id="7"/>
      </w:r>
      <w:r w:rsidR="005D4BDA" w:rsidRPr="00307B52">
        <w:rPr>
          <w:rFonts w:ascii="Times New Roman" w:eastAsia="宋体" w:hAnsi="Times New Roman" w:cs="Times New Roman"/>
          <w:sz w:val="24"/>
          <w:szCs w:val="24"/>
        </w:rPr>
        <w:t xml:space="preserve"> </w:t>
      </w:r>
      <w:r w:rsidR="00B46699">
        <w:rPr>
          <w:rFonts w:ascii="Times New Roman" w:eastAsia="宋体" w:hAnsi="Times New Roman" w:cs="Times New Roman"/>
          <w:sz w:val="24"/>
          <w:szCs w:val="24"/>
        </w:rPr>
        <w:t xml:space="preserve">online </w:t>
      </w:r>
      <w:r w:rsidR="005D4BDA" w:rsidRPr="00307B52">
        <w:rPr>
          <w:rFonts w:ascii="Times New Roman" w:eastAsia="宋体" w:hAnsi="Times New Roman" w:cs="Times New Roman"/>
          <w:sz w:val="24"/>
          <w:szCs w:val="24"/>
        </w:rPr>
        <w:t>courses.</w:t>
      </w:r>
      <w:r w:rsidR="004D2BA2" w:rsidRPr="00307B52">
        <w:rPr>
          <w:rFonts w:ascii="Times New Roman" w:eastAsia="宋体" w:hAnsi="Times New Roman" w:cs="Times New Roman"/>
          <w:sz w:val="24"/>
          <w:szCs w:val="24"/>
        </w:rPr>
        <w:t xml:space="preserve"> </w:t>
      </w:r>
      <w:commentRangeStart w:id="8"/>
      <w:r w:rsidR="00473D44" w:rsidRPr="00307B52">
        <w:rPr>
          <w:rFonts w:ascii="Times New Roman" w:eastAsia="宋体" w:hAnsi="Times New Roman" w:cs="Times New Roman"/>
          <w:sz w:val="24"/>
          <w:szCs w:val="24"/>
        </w:rPr>
        <w:t>Deeply impressed by the revolutionary performance</w:t>
      </w:r>
      <w:del w:id="9" w:author="Ben Ayton" w:date="2020-11-06T00:54:00Z">
        <w:r w:rsidR="00473D44" w:rsidRPr="00307B52" w:rsidDel="00C66160">
          <w:rPr>
            <w:rFonts w:ascii="Times New Roman" w:eastAsia="宋体" w:hAnsi="Times New Roman" w:cs="Times New Roman"/>
            <w:sz w:val="24"/>
            <w:szCs w:val="24"/>
          </w:rPr>
          <w:delText>s</w:delText>
        </w:r>
      </w:del>
      <w:r w:rsidR="00473D44" w:rsidRPr="00307B52">
        <w:rPr>
          <w:rFonts w:ascii="Times New Roman" w:eastAsia="宋体" w:hAnsi="Times New Roman" w:cs="Times New Roman"/>
          <w:sz w:val="24"/>
          <w:szCs w:val="24"/>
        </w:rPr>
        <w:t xml:space="preserve"> </w:t>
      </w:r>
      <w:ins w:id="10" w:author="Ben Ayton" w:date="2020-11-06T00:54:00Z">
        <w:r w:rsidR="00C66160">
          <w:rPr>
            <w:rFonts w:ascii="Times New Roman" w:eastAsia="宋体" w:hAnsi="Times New Roman" w:cs="Times New Roman"/>
            <w:sz w:val="24"/>
            <w:szCs w:val="24"/>
          </w:rPr>
          <w:t>enabled</w:t>
        </w:r>
      </w:ins>
      <w:del w:id="11" w:author="Ben Ayton" w:date="2020-11-06T00:54:00Z">
        <w:r w:rsidR="000A10CD" w:rsidRPr="00307B52" w:rsidDel="00C66160">
          <w:rPr>
            <w:rFonts w:ascii="Times New Roman" w:eastAsia="宋体" w:hAnsi="Times New Roman" w:cs="Times New Roman"/>
            <w:sz w:val="24"/>
            <w:szCs w:val="24"/>
          </w:rPr>
          <w:delText>brought</w:delText>
        </w:r>
      </w:del>
      <w:r w:rsidR="00473D44" w:rsidRPr="00307B52">
        <w:rPr>
          <w:rFonts w:ascii="Times New Roman" w:eastAsia="宋体" w:hAnsi="Times New Roman" w:cs="Times New Roman"/>
          <w:sz w:val="24"/>
          <w:szCs w:val="24"/>
        </w:rPr>
        <w:t xml:space="preserve"> by </w:t>
      </w:r>
      <w:ins w:id="12" w:author="Ben Ayton" w:date="2020-11-06T00:54:00Z">
        <w:r w:rsidR="00C66160">
          <w:rPr>
            <w:rFonts w:ascii="Times New Roman" w:eastAsia="宋体" w:hAnsi="Times New Roman" w:cs="Times New Roman"/>
            <w:sz w:val="24"/>
            <w:szCs w:val="24"/>
          </w:rPr>
          <w:t>modern</w:t>
        </w:r>
      </w:ins>
      <w:del w:id="13" w:author="Ben Ayton" w:date="2020-11-06T00:54:00Z">
        <w:r w:rsidR="00FA6342" w:rsidRPr="00307B52" w:rsidDel="00C66160">
          <w:rPr>
            <w:rFonts w:ascii="Times New Roman" w:eastAsia="宋体" w:hAnsi="Times New Roman" w:cs="Times New Roman"/>
            <w:sz w:val="24"/>
            <w:szCs w:val="24"/>
          </w:rPr>
          <w:delText>th</w:delText>
        </w:r>
        <w:r w:rsidR="00304C7E" w:rsidRPr="00307B52" w:rsidDel="00C66160">
          <w:rPr>
            <w:rFonts w:ascii="Times New Roman" w:eastAsia="宋体" w:hAnsi="Times New Roman" w:cs="Times New Roman"/>
            <w:sz w:val="24"/>
            <w:szCs w:val="24"/>
          </w:rPr>
          <w:delText>e</w:delText>
        </w:r>
      </w:del>
      <w:r w:rsidR="00FA6342" w:rsidRPr="00307B52">
        <w:rPr>
          <w:rFonts w:ascii="Times New Roman" w:eastAsia="宋体" w:hAnsi="Times New Roman" w:cs="Times New Roman"/>
          <w:sz w:val="24"/>
          <w:szCs w:val="24"/>
        </w:rPr>
        <w:t xml:space="preserve"> AI</w:t>
      </w:r>
      <w:r w:rsidR="00304C7E" w:rsidRPr="00307B52">
        <w:rPr>
          <w:rFonts w:ascii="Times New Roman" w:eastAsia="宋体" w:hAnsi="Times New Roman" w:cs="Times New Roman"/>
          <w:sz w:val="24"/>
          <w:szCs w:val="24"/>
        </w:rPr>
        <w:t xml:space="preserve"> algorithms</w:t>
      </w:r>
      <w:commentRangeEnd w:id="8"/>
      <w:r w:rsidR="00C66160">
        <w:rPr>
          <w:rStyle w:val="a5"/>
        </w:rPr>
        <w:commentReference w:id="8"/>
      </w:r>
      <w:r w:rsidR="00304C7E" w:rsidRPr="00307B52">
        <w:rPr>
          <w:rFonts w:ascii="Times New Roman" w:eastAsia="宋体" w:hAnsi="Times New Roman" w:cs="Times New Roman"/>
          <w:sz w:val="24"/>
          <w:szCs w:val="24"/>
        </w:rPr>
        <w:t>, I dedicated myself</w:t>
      </w:r>
      <w:r w:rsidR="00977DC7" w:rsidRPr="00307B52">
        <w:rPr>
          <w:rFonts w:ascii="Times New Roman" w:eastAsia="宋体" w:hAnsi="Times New Roman" w:cs="Times New Roman"/>
          <w:sz w:val="24"/>
          <w:szCs w:val="24"/>
        </w:rPr>
        <w:t xml:space="preserve"> </w:t>
      </w:r>
      <w:r w:rsidR="00683F7F" w:rsidRPr="00307B52">
        <w:rPr>
          <w:rFonts w:ascii="Times New Roman" w:eastAsia="宋体" w:hAnsi="Times New Roman" w:cs="Times New Roman"/>
          <w:sz w:val="24"/>
          <w:szCs w:val="24"/>
        </w:rPr>
        <w:t xml:space="preserve">to </w:t>
      </w:r>
      <w:r w:rsidR="00266344" w:rsidRPr="00307B52">
        <w:rPr>
          <w:rFonts w:ascii="Times New Roman" w:eastAsia="宋体" w:hAnsi="Times New Roman" w:cs="Times New Roman"/>
          <w:sz w:val="24"/>
          <w:szCs w:val="24"/>
        </w:rPr>
        <w:t>more related classes</w:t>
      </w:r>
      <w:r w:rsidR="00AD55E5" w:rsidRPr="00307B52">
        <w:rPr>
          <w:rFonts w:ascii="Times New Roman" w:eastAsia="宋体" w:hAnsi="Times New Roman" w:cs="Times New Roman"/>
          <w:sz w:val="24"/>
          <w:szCs w:val="24"/>
        </w:rPr>
        <w:t>, where I ac</w:t>
      </w:r>
      <w:r w:rsidR="00A75E95" w:rsidRPr="00307B52">
        <w:rPr>
          <w:rFonts w:ascii="Times New Roman" w:eastAsia="宋体" w:hAnsi="Times New Roman" w:cs="Times New Roman"/>
          <w:sz w:val="24"/>
          <w:szCs w:val="24"/>
        </w:rPr>
        <w:t>cumulated abundant</w:t>
      </w:r>
      <w:r w:rsidR="00AD55E5" w:rsidRPr="00307B52">
        <w:rPr>
          <w:rFonts w:ascii="Times New Roman" w:eastAsia="宋体" w:hAnsi="Times New Roman" w:cs="Times New Roman"/>
          <w:sz w:val="24"/>
          <w:szCs w:val="24"/>
        </w:rPr>
        <w:t xml:space="preserve"> experience </w:t>
      </w:r>
      <w:r w:rsidR="00C16361" w:rsidRPr="00307B52">
        <w:rPr>
          <w:rFonts w:ascii="Times New Roman" w:eastAsia="宋体" w:hAnsi="Times New Roman" w:cs="Times New Roman"/>
          <w:sz w:val="24"/>
          <w:szCs w:val="24"/>
        </w:rPr>
        <w:t>implement</w:t>
      </w:r>
      <w:r w:rsidR="00A75E95" w:rsidRPr="00307B52">
        <w:rPr>
          <w:rFonts w:ascii="Times New Roman" w:eastAsia="宋体" w:hAnsi="Times New Roman" w:cs="Times New Roman"/>
          <w:sz w:val="24"/>
          <w:szCs w:val="24"/>
        </w:rPr>
        <w:t xml:space="preserve">ing </w:t>
      </w:r>
      <w:r w:rsidR="00833CA3" w:rsidRPr="00307B52">
        <w:rPr>
          <w:rFonts w:ascii="Times New Roman" w:eastAsia="宋体" w:hAnsi="Times New Roman" w:cs="Times New Roman"/>
          <w:sz w:val="24"/>
          <w:szCs w:val="24"/>
        </w:rPr>
        <w:t>computer vision approaches to solve problems.</w:t>
      </w:r>
      <w:r w:rsidR="00AB3AAF" w:rsidRPr="00307B52">
        <w:rPr>
          <w:rFonts w:ascii="Times New Roman" w:eastAsia="宋体" w:hAnsi="Times New Roman" w:cs="Times New Roman"/>
          <w:sz w:val="24"/>
          <w:szCs w:val="24"/>
        </w:rPr>
        <w:t xml:space="preserve"> For example, I trained a </w:t>
      </w:r>
      <w:r w:rsidR="002F0E1D" w:rsidRPr="00307B52">
        <w:rPr>
          <w:rFonts w:ascii="Times New Roman" w:eastAsia="宋体" w:hAnsi="Times New Roman" w:cs="Times New Roman"/>
          <w:sz w:val="24"/>
          <w:szCs w:val="24"/>
        </w:rPr>
        <w:t>Wide-</w:t>
      </w:r>
      <w:r w:rsidR="005C4F3E" w:rsidRPr="00307B52">
        <w:rPr>
          <w:rFonts w:ascii="Times New Roman" w:eastAsia="宋体" w:hAnsi="Times New Roman" w:cs="Times New Roman"/>
          <w:sz w:val="24"/>
          <w:szCs w:val="24"/>
        </w:rPr>
        <w:t>ResNet</w:t>
      </w:r>
      <w:r w:rsidR="00A55155" w:rsidRPr="00307B52">
        <w:rPr>
          <w:rFonts w:ascii="Times New Roman" w:eastAsia="宋体" w:hAnsi="Times New Roman" w:cs="Times New Roman"/>
          <w:sz w:val="24"/>
          <w:szCs w:val="24"/>
        </w:rPr>
        <w:t xml:space="preserve"> </w:t>
      </w:r>
      <w:r w:rsidR="009F571C" w:rsidRPr="00307B52">
        <w:rPr>
          <w:rFonts w:ascii="Times New Roman" w:eastAsia="宋体" w:hAnsi="Times New Roman" w:cs="Times New Roman"/>
          <w:sz w:val="24"/>
          <w:szCs w:val="24"/>
        </w:rPr>
        <w:t xml:space="preserve">to classify </w:t>
      </w:r>
      <w:r w:rsidR="002D2C48" w:rsidRPr="00307B52">
        <w:rPr>
          <w:rFonts w:ascii="Times New Roman" w:eastAsia="宋体" w:hAnsi="Times New Roman" w:cs="Times New Roman"/>
          <w:sz w:val="24"/>
          <w:szCs w:val="24"/>
        </w:rPr>
        <w:t>a</w:t>
      </w:r>
      <w:r w:rsidR="003A670C" w:rsidRPr="00307B52">
        <w:rPr>
          <w:rFonts w:ascii="Times New Roman" w:eastAsia="宋体" w:hAnsi="Times New Roman" w:cs="Times New Roman"/>
          <w:sz w:val="24"/>
          <w:szCs w:val="24"/>
        </w:rPr>
        <w:t xml:space="preserve">rticles of clothing in the </w:t>
      </w:r>
      <w:r w:rsidR="000858E4" w:rsidRPr="00307B52">
        <w:rPr>
          <w:rFonts w:ascii="Times New Roman" w:eastAsia="宋体" w:hAnsi="Times New Roman" w:cs="Times New Roman"/>
          <w:i/>
          <w:sz w:val="24"/>
          <w:szCs w:val="24"/>
        </w:rPr>
        <w:t>PRML</w:t>
      </w:r>
      <w:r w:rsidR="003A670C" w:rsidRPr="00307B52">
        <w:rPr>
          <w:rFonts w:ascii="Times New Roman" w:eastAsia="宋体" w:hAnsi="Times New Roman" w:cs="Times New Roman"/>
          <w:sz w:val="24"/>
          <w:szCs w:val="24"/>
        </w:rPr>
        <w:t xml:space="preserve"> course project. </w:t>
      </w:r>
      <w:r w:rsidR="006B1FD8" w:rsidRPr="00307B52">
        <w:rPr>
          <w:rFonts w:ascii="Times New Roman" w:eastAsia="宋体" w:hAnsi="Times New Roman" w:cs="Times New Roman"/>
          <w:sz w:val="24"/>
          <w:szCs w:val="24"/>
        </w:rPr>
        <w:t>In order to improve the accuracy</w:t>
      </w:r>
      <w:r w:rsidR="00CA6516" w:rsidRPr="00307B52">
        <w:rPr>
          <w:rFonts w:ascii="Times New Roman" w:eastAsia="宋体" w:hAnsi="Times New Roman" w:cs="Times New Roman"/>
          <w:sz w:val="24"/>
          <w:szCs w:val="24"/>
        </w:rPr>
        <w:t xml:space="preserve">, I </w:t>
      </w:r>
      <w:r w:rsidR="004006C3" w:rsidRPr="00307B52">
        <w:rPr>
          <w:rFonts w:ascii="Times New Roman" w:eastAsia="宋体" w:hAnsi="Times New Roman" w:cs="Times New Roman"/>
          <w:sz w:val="24"/>
          <w:szCs w:val="24"/>
        </w:rPr>
        <w:t xml:space="preserve">applied various tricks including </w:t>
      </w:r>
      <w:r w:rsidR="006016E9" w:rsidRPr="00307B52">
        <w:rPr>
          <w:rFonts w:ascii="Times New Roman" w:eastAsia="宋体" w:hAnsi="Times New Roman" w:cs="Times New Roman"/>
          <w:sz w:val="24"/>
          <w:szCs w:val="24"/>
        </w:rPr>
        <w:t>Snapshot E</w:t>
      </w:r>
      <w:r w:rsidR="006975AF" w:rsidRPr="00307B52">
        <w:rPr>
          <w:rFonts w:ascii="Times New Roman" w:eastAsia="宋体" w:hAnsi="Times New Roman" w:cs="Times New Roman"/>
          <w:sz w:val="24"/>
          <w:szCs w:val="24"/>
        </w:rPr>
        <w:t>nsemble</w:t>
      </w:r>
      <w:r w:rsidR="00CC7BB2" w:rsidRPr="00307B52">
        <w:rPr>
          <w:rFonts w:ascii="Times New Roman" w:eastAsia="宋体" w:hAnsi="Times New Roman" w:cs="Times New Roman"/>
          <w:sz w:val="24"/>
          <w:szCs w:val="24"/>
        </w:rPr>
        <w:t>s</w:t>
      </w:r>
      <w:r w:rsidR="008265FE" w:rsidRPr="00307B52">
        <w:rPr>
          <w:rFonts w:ascii="Times New Roman" w:eastAsia="宋体" w:hAnsi="Times New Roman" w:cs="Times New Roman"/>
          <w:sz w:val="24"/>
          <w:szCs w:val="24"/>
        </w:rPr>
        <w:t>,</w:t>
      </w:r>
      <w:r w:rsidR="002E2FEF" w:rsidRPr="00307B52">
        <w:rPr>
          <w:rFonts w:ascii="Times New Roman" w:eastAsia="宋体" w:hAnsi="Times New Roman" w:cs="Times New Roman"/>
          <w:sz w:val="24"/>
          <w:szCs w:val="24"/>
        </w:rPr>
        <w:t xml:space="preserve"> MixUp</w:t>
      </w:r>
      <w:r w:rsidR="00250D03" w:rsidRPr="00307B52">
        <w:rPr>
          <w:rFonts w:ascii="Times New Roman" w:eastAsia="宋体" w:hAnsi="Times New Roman" w:cs="Times New Roman"/>
          <w:sz w:val="24"/>
          <w:szCs w:val="24"/>
        </w:rPr>
        <w:t xml:space="preserve"> </w:t>
      </w:r>
      <w:r w:rsidR="00A910BB" w:rsidRPr="00307B52">
        <w:rPr>
          <w:rFonts w:ascii="Times New Roman" w:eastAsia="宋体" w:hAnsi="Times New Roman" w:cs="Times New Roman"/>
          <w:sz w:val="24"/>
          <w:szCs w:val="24"/>
        </w:rPr>
        <w:t>and Group Normalization</w:t>
      </w:r>
      <w:r w:rsidR="00976F9F" w:rsidRPr="00307B52">
        <w:rPr>
          <w:rFonts w:ascii="Times New Roman" w:eastAsia="宋体" w:hAnsi="Times New Roman" w:cs="Times New Roman"/>
          <w:sz w:val="24"/>
          <w:szCs w:val="24"/>
        </w:rPr>
        <w:t>,</w:t>
      </w:r>
      <w:r w:rsidR="00861232" w:rsidRPr="00307B52">
        <w:rPr>
          <w:rFonts w:ascii="Times New Roman" w:eastAsia="宋体" w:hAnsi="Times New Roman" w:cs="Times New Roman"/>
          <w:sz w:val="24"/>
          <w:szCs w:val="24"/>
        </w:rPr>
        <w:t xml:space="preserve"> and </w:t>
      </w:r>
      <w:r w:rsidR="00432E85" w:rsidRPr="00307B52">
        <w:rPr>
          <w:rFonts w:ascii="Times New Roman" w:eastAsia="宋体" w:hAnsi="Times New Roman" w:cs="Times New Roman"/>
          <w:sz w:val="24"/>
          <w:szCs w:val="24"/>
        </w:rPr>
        <w:t>final</w:t>
      </w:r>
      <w:r w:rsidR="00861232" w:rsidRPr="00307B52">
        <w:rPr>
          <w:rFonts w:ascii="Times New Roman" w:eastAsia="宋体" w:hAnsi="Times New Roman" w:cs="Times New Roman"/>
          <w:sz w:val="24"/>
          <w:szCs w:val="24"/>
        </w:rPr>
        <w:t xml:space="preserve">ly </w:t>
      </w:r>
      <w:r w:rsidR="00861232" w:rsidRPr="00307B52">
        <w:rPr>
          <w:rFonts w:ascii="Times New Roman" w:eastAsia="宋体" w:hAnsi="Times New Roman" w:cs="Times New Roman"/>
          <w:b/>
          <w:sz w:val="24"/>
          <w:szCs w:val="24"/>
        </w:rPr>
        <w:t xml:space="preserve">ranked </w:t>
      </w:r>
      <w:r w:rsidR="006D6B80" w:rsidRPr="00307B52">
        <w:rPr>
          <w:rFonts w:ascii="Times New Roman" w:eastAsia="宋体" w:hAnsi="Times New Roman" w:cs="Times New Roman"/>
          <w:b/>
          <w:sz w:val="24"/>
          <w:szCs w:val="24"/>
        </w:rPr>
        <w:t>1</w:t>
      </w:r>
      <w:r w:rsidR="008014A3" w:rsidRPr="00307B52">
        <w:rPr>
          <w:rFonts w:ascii="Times New Roman" w:eastAsia="宋体" w:hAnsi="Times New Roman" w:cs="Times New Roman"/>
          <w:b/>
          <w:sz w:val="24"/>
          <w:szCs w:val="24"/>
        </w:rPr>
        <w:t>/180</w:t>
      </w:r>
      <w:r w:rsidR="004D0C74" w:rsidRPr="00307B52">
        <w:rPr>
          <w:rFonts w:ascii="Times New Roman" w:eastAsia="宋体" w:hAnsi="Times New Roman" w:cs="Times New Roman"/>
          <w:sz w:val="24"/>
          <w:szCs w:val="24"/>
        </w:rPr>
        <w:t xml:space="preserve"> in the class.</w:t>
      </w:r>
      <w:r w:rsidR="00C41D49" w:rsidRPr="00307B52">
        <w:rPr>
          <w:rFonts w:ascii="Times New Roman" w:eastAsia="宋体" w:hAnsi="Times New Roman" w:cs="Times New Roman"/>
          <w:sz w:val="24"/>
          <w:szCs w:val="24"/>
        </w:rPr>
        <w:t xml:space="preserve"> </w:t>
      </w:r>
      <w:r w:rsidR="00C56294" w:rsidRPr="00307B52">
        <w:rPr>
          <w:rFonts w:ascii="Times New Roman" w:eastAsia="宋体" w:hAnsi="Times New Roman" w:cs="Times New Roman"/>
          <w:sz w:val="24"/>
          <w:szCs w:val="24"/>
        </w:rPr>
        <w:t>The challenging cours</w:t>
      </w:r>
      <w:r w:rsidR="00F76273" w:rsidRPr="00307B52">
        <w:rPr>
          <w:rFonts w:ascii="Times New Roman" w:eastAsia="宋体" w:hAnsi="Times New Roman" w:cs="Times New Roman"/>
          <w:sz w:val="24"/>
          <w:szCs w:val="24"/>
        </w:rPr>
        <w:t>es in Tsinghua help me obtain basic knowledge and engineering skills in computer visio</w:t>
      </w:r>
      <w:r w:rsidR="006D0BD7" w:rsidRPr="00307B52">
        <w:rPr>
          <w:rFonts w:ascii="Times New Roman" w:eastAsia="宋体" w:hAnsi="Times New Roman" w:cs="Times New Roman"/>
          <w:sz w:val="24"/>
          <w:szCs w:val="24"/>
        </w:rPr>
        <w:t>n, enabling me to quickly adapt to new task</w:t>
      </w:r>
      <w:r w:rsidR="00A0352B" w:rsidRPr="00307B52">
        <w:rPr>
          <w:rFonts w:ascii="Times New Roman" w:eastAsia="宋体" w:hAnsi="Times New Roman" w:cs="Times New Roman"/>
          <w:sz w:val="24"/>
          <w:szCs w:val="24"/>
        </w:rPr>
        <w:t>s.</w:t>
      </w:r>
    </w:p>
    <w:p w14:paraId="4D8CAD34" w14:textId="77777777" w:rsidR="00791579" w:rsidRPr="00307B52" w:rsidRDefault="00791579" w:rsidP="0001179E">
      <w:pPr>
        <w:rPr>
          <w:rFonts w:ascii="Times New Roman" w:eastAsia="宋体" w:hAnsi="Times New Roman" w:cs="Times New Roman"/>
          <w:sz w:val="24"/>
          <w:szCs w:val="24"/>
        </w:rPr>
      </w:pPr>
    </w:p>
    <w:p w14:paraId="28DD94A9" w14:textId="77777777" w:rsidR="00791579" w:rsidRPr="00307B52" w:rsidRDefault="00F107F8" w:rsidP="0001179E">
      <w:pPr>
        <w:rPr>
          <w:rFonts w:ascii="Times New Roman" w:eastAsia="宋体" w:hAnsi="Times New Roman" w:cs="Times New Roman"/>
          <w:sz w:val="24"/>
          <w:szCs w:val="24"/>
        </w:rPr>
      </w:pPr>
      <w:r w:rsidRPr="00307B52">
        <w:rPr>
          <w:rFonts w:ascii="Times New Roman" w:eastAsia="宋体" w:hAnsi="Times New Roman" w:cs="Times New Roman"/>
          <w:sz w:val="24"/>
          <w:szCs w:val="24"/>
        </w:rPr>
        <w:t xml:space="preserve">With a keen interest in computer vision, I joined the </w:t>
      </w:r>
      <w:r w:rsidR="00194CBF" w:rsidRPr="00307B52">
        <w:rPr>
          <w:rFonts w:ascii="Times New Roman" w:eastAsia="宋体" w:hAnsi="Times New Roman" w:cs="Times New Roman"/>
          <w:sz w:val="24"/>
          <w:szCs w:val="24"/>
        </w:rPr>
        <w:t xml:space="preserve">research group of </w:t>
      </w:r>
      <w:r w:rsidR="00194CBF" w:rsidRPr="00307B52">
        <w:rPr>
          <w:rFonts w:ascii="Times New Roman" w:eastAsia="宋体" w:hAnsi="Times New Roman" w:cs="Times New Roman"/>
          <w:b/>
          <w:sz w:val="24"/>
          <w:szCs w:val="24"/>
        </w:rPr>
        <w:t>Prof. Jie Zhou</w:t>
      </w:r>
      <w:r w:rsidR="00194CBF" w:rsidRPr="00307B52">
        <w:rPr>
          <w:rFonts w:ascii="Times New Roman" w:eastAsia="宋体" w:hAnsi="Times New Roman" w:cs="Times New Roman"/>
          <w:sz w:val="24"/>
          <w:szCs w:val="24"/>
        </w:rPr>
        <w:t xml:space="preserve"> and </w:t>
      </w:r>
      <w:r w:rsidR="00194CBF" w:rsidRPr="00307B52">
        <w:rPr>
          <w:rFonts w:ascii="Times New Roman" w:eastAsia="宋体" w:hAnsi="Times New Roman" w:cs="Times New Roman"/>
          <w:b/>
          <w:sz w:val="24"/>
          <w:szCs w:val="24"/>
        </w:rPr>
        <w:t>Prof. Jianjiang Feng</w:t>
      </w:r>
      <w:r w:rsidR="00194CBF" w:rsidRPr="00307B52">
        <w:rPr>
          <w:rFonts w:ascii="Times New Roman" w:eastAsia="宋体" w:hAnsi="Times New Roman" w:cs="Times New Roman"/>
          <w:sz w:val="24"/>
          <w:szCs w:val="24"/>
        </w:rPr>
        <w:t xml:space="preserve"> in my sophomore year to </w:t>
      </w:r>
      <w:commentRangeStart w:id="14"/>
      <w:r w:rsidR="00194CBF" w:rsidRPr="00307B52">
        <w:rPr>
          <w:rFonts w:ascii="Times New Roman" w:eastAsia="宋体" w:hAnsi="Times New Roman" w:cs="Times New Roman"/>
          <w:sz w:val="24"/>
          <w:szCs w:val="24"/>
        </w:rPr>
        <w:t>study medical image analysis.</w:t>
      </w:r>
      <w:r w:rsidR="008243A5" w:rsidRPr="00307B52">
        <w:rPr>
          <w:rFonts w:ascii="Times New Roman" w:eastAsia="宋体" w:hAnsi="Times New Roman" w:cs="Times New Roman"/>
          <w:sz w:val="24"/>
          <w:szCs w:val="24"/>
        </w:rPr>
        <w:t xml:space="preserve"> </w:t>
      </w:r>
      <w:commentRangeEnd w:id="14"/>
      <w:r w:rsidR="00C66160">
        <w:rPr>
          <w:rStyle w:val="a5"/>
        </w:rPr>
        <w:commentReference w:id="14"/>
      </w:r>
      <w:r w:rsidR="007634E7" w:rsidRPr="00307B52">
        <w:rPr>
          <w:rFonts w:ascii="Times New Roman" w:eastAsia="宋体" w:hAnsi="Times New Roman" w:cs="Times New Roman"/>
          <w:sz w:val="24"/>
          <w:szCs w:val="24"/>
        </w:rPr>
        <w:t xml:space="preserve">My first project was about </w:t>
      </w:r>
      <w:r w:rsidR="005A6CF9" w:rsidRPr="00307B52">
        <w:rPr>
          <w:rFonts w:ascii="Times New Roman" w:eastAsia="宋体" w:hAnsi="Times New Roman" w:cs="Times New Roman"/>
          <w:sz w:val="24"/>
          <w:szCs w:val="24"/>
        </w:rPr>
        <w:t xml:space="preserve">efficient </w:t>
      </w:r>
      <w:r w:rsidR="007634E7" w:rsidRPr="00307B52">
        <w:rPr>
          <w:rFonts w:ascii="Times New Roman" w:eastAsia="宋体" w:hAnsi="Times New Roman" w:cs="Times New Roman"/>
          <w:sz w:val="24"/>
          <w:szCs w:val="24"/>
        </w:rPr>
        <w:t>cardiac landmark detection</w:t>
      </w:r>
      <w:r w:rsidR="00E00D5D" w:rsidRPr="00307B52">
        <w:rPr>
          <w:rFonts w:ascii="Times New Roman" w:eastAsia="宋体" w:hAnsi="Times New Roman" w:cs="Times New Roman"/>
          <w:sz w:val="24"/>
          <w:szCs w:val="24"/>
        </w:rPr>
        <w:t>.</w:t>
      </w:r>
      <w:r w:rsidR="001D6A78" w:rsidRPr="00307B52">
        <w:rPr>
          <w:rFonts w:ascii="Times New Roman" w:eastAsia="宋体" w:hAnsi="Times New Roman" w:cs="Times New Roman"/>
          <w:sz w:val="24"/>
          <w:szCs w:val="24"/>
        </w:rPr>
        <w:t xml:space="preserve"> </w:t>
      </w:r>
      <w:commentRangeStart w:id="15"/>
      <w:r w:rsidR="001D6A78" w:rsidRPr="00307B52">
        <w:rPr>
          <w:rFonts w:ascii="Times New Roman" w:eastAsia="宋体" w:hAnsi="Times New Roman" w:cs="Times New Roman"/>
          <w:sz w:val="24"/>
          <w:szCs w:val="24"/>
        </w:rPr>
        <w:t>The input data of this task are</w:t>
      </w:r>
      <w:r w:rsidR="00A12242" w:rsidRPr="00307B52">
        <w:rPr>
          <w:rFonts w:ascii="Times New Roman" w:eastAsia="宋体" w:hAnsi="Times New Roman" w:cs="Times New Roman"/>
          <w:sz w:val="24"/>
          <w:szCs w:val="24"/>
        </w:rPr>
        <w:t xml:space="preserve"> 3D CT images</w:t>
      </w:r>
      <w:r w:rsidR="00194547">
        <w:rPr>
          <w:rFonts w:ascii="Times New Roman" w:eastAsia="宋体" w:hAnsi="Times New Roman" w:cs="Times New Roman"/>
          <w:sz w:val="24"/>
          <w:szCs w:val="24"/>
        </w:rPr>
        <w:t>, which require high GPU memory to process</w:t>
      </w:r>
      <w:r w:rsidR="005306C8" w:rsidRPr="00307B52">
        <w:rPr>
          <w:rFonts w:ascii="Times New Roman" w:eastAsia="宋体" w:hAnsi="Times New Roman" w:cs="Times New Roman"/>
          <w:sz w:val="24"/>
          <w:szCs w:val="24"/>
        </w:rPr>
        <w:t>.</w:t>
      </w:r>
      <w:r w:rsidR="00A53DF0" w:rsidRPr="00307B52">
        <w:rPr>
          <w:rFonts w:ascii="Times New Roman" w:eastAsia="宋体" w:hAnsi="Times New Roman" w:cs="Times New Roman"/>
          <w:sz w:val="24"/>
          <w:szCs w:val="24"/>
        </w:rPr>
        <w:t xml:space="preserve"> </w:t>
      </w:r>
      <w:r w:rsidR="000C3D4B" w:rsidRPr="00307B52">
        <w:rPr>
          <w:rFonts w:ascii="Times New Roman" w:eastAsia="宋体" w:hAnsi="Times New Roman" w:cs="Times New Roman"/>
          <w:sz w:val="24"/>
          <w:szCs w:val="24"/>
        </w:rPr>
        <w:t xml:space="preserve">Previous methods </w:t>
      </w:r>
      <w:r w:rsidR="00660249" w:rsidRPr="00307B52">
        <w:rPr>
          <w:rFonts w:ascii="Times New Roman" w:eastAsia="宋体" w:hAnsi="Times New Roman" w:cs="Times New Roman"/>
          <w:sz w:val="24"/>
          <w:szCs w:val="24"/>
        </w:rPr>
        <w:t>thus apply</w:t>
      </w:r>
      <w:r w:rsidR="000E4FFD" w:rsidRPr="00307B52">
        <w:rPr>
          <w:rFonts w:ascii="Times New Roman" w:eastAsia="宋体" w:hAnsi="Times New Roman" w:cs="Times New Roman"/>
          <w:sz w:val="24"/>
          <w:szCs w:val="24"/>
        </w:rPr>
        <w:t xml:space="preserve"> 3D U-Net on local patch</w:t>
      </w:r>
      <w:r w:rsidR="003E27BA" w:rsidRPr="00307B52">
        <w:rPr>
          <w:rFonts w:ascii="Times New Roman" w:eastAsia="宋体" w:hAnsi="Times New Roman" w:cs="Times New Roman"/>
          <w:sz w:val="24"/>
          <w:szCs w:val="24"/>
        </w:rPr>
        <w:t>es</w:t>
      </w:r>
      <w:r w:rsidR="00E834EE" w:rsidRPr="00307B52">
        <w:rPr>
          <w:rFonts w:ascii="Times New Roman" w:eastAsia="宋体" w:hAnsi="Times New Roman" w:cs="Times New Roman"/>
          <w:sz w:val="24"/>
          <w:szCs w:val="24"/>
        </w:rPr>
        <w:t xml:space="preserve"> and stack</w:t>
      </w:r>
      <w:r w:rsidR="003E27BA" w:rsidRPr="00307B52">
        <w:rPr>
          <w:rFonts w:ascii="Times New Roman" w:eastAsia="宋体" w:hAnsi="Times New Roman" w:cs="Times New Roman"/>
          <w:sz w:val="24"/>
          <w:szCs w:val="24"/>
        </w:rPr>
        <w:t xml:space="preserve"> </w:t>
      </w:r>
      <w:r w:rsidR="00660249" w:rsidRPr="00307B52">
        <w:rPr>
          <w:rFonts w:ascii="Times New Roman" w:eastAsia="宋体" w:hAnsi="Times New Roman" w:cs="Times New Roman"/>
          <w:sz w:val="24"/>
          <w:szCs w:val="24"/>
        </w:rPr>
        <w:t xml:space="preserve">each </w:t>
      </w:r>
      <w:r w:rsidR="003E27BA" w:rsidRPr="00307B52">
        <w:rPr>
          <w:rFonts w:ascii="Times New Roman" w:eastAsia="宋体" w:hAnsi="Times New Roman" w:cs="Times New Roman"/>
          <w:sz w:val="24"/>
          <w:szCs w:val="24"/>
        </w:rPr>
        <w:t>individual output</w:t>
      </w:r>
      <w:r w:rsidR="00DB6284" w:rsidRPr="00307B52">
        <w:rPr>
          <w:rFonts w:ascii="Times New Roman" w:eastAsia="宋体" w:hAnsi="Times New Roman" w:cs="Times New Roman"/>
          <w:sz w:val="24"/>
          <w:szCs w:val="24"/>
        </w:rPr>
        <w:t xml:space="preserve"> as prediction</w:t>
      </w:r>
      <w:r w:rsidR="007E711F">
        <w:rPr>
          <w:rFonts w:ascii="Times New Roman" w:eastAsia="宋体" w:hAnsi="Times New Roman" w:cs="Times New Roman"/>
          <w:sz w:val="24"/>
          <w:szCs w:val="24"/>
        </w:rPr>
        <w:t xml:space="preserve"> result</w:t>
      </w:r>
      <w:r w:rsidR="00DB6284" w:rsidRPr="00307B52">
        <w:rPr>
          <w:rFonts w:ascii="Times New Roman" w:eastAsia="宋体" w:hAnsi="Times New Roman" w:cs="Times New Roman"/>
          <w:sz w:val="24"/>
          <w:szCs w:val="24"/>
        </w:rPr>
        <w:t>.</w:t>
      </w:r>
      <w:r w:rsidR="00A63A6B" w:rsidRPr="00307B52">
        <w:rPr>
          <w:rFonts w:ascii="Times New Roman" w:eastAsia="宋体" w:hAnsi="Times New Roman" w:cs="Times New Roman"/>
          <w:sz w:val="24"/>
          <w:szCs w:val="24"/>
        </w:rPr>
        <w:t xml:space="preserve"> However, such approaches fail to </w:t>
      </w:r>
      <w:r w:rsidR="007C0216" w:rsidRPr="00307B52">
        <w:rPr>
          <w:rFonts w:ascii="Times New Roman" w:eastAsia="宋体" w:hAnsi="Times New Roman" w:cs="Times New Roman"/>
          <w:sz w:val="24"/>
          <w:szCs w:val="24"/>
        </w:rPr>
        <w:t>utilize</w:t>
      </w:r>
      <w:r w:rsidR="00A63A6B" w:rsidRPr="00307B52">
        <w:rPr>
          <w:rFonts w:ascii="Times New Roman" w:eastAsia="宋体" w:hAnsi="Times New Roman" w:cs="Times New Roman"/>
          <w:sz w:val="24"/>
          <w:szCs w:val="24"/>
        </w:rPr>
        <w:t xml:space="preserve"> the </w:t>
      </w:r>
      <w:r w:rsidR="003712D9" w:rsidRPr="00307B52">
        <w:rPr>
          <w:rFonts w:ascii="Times New Roman" w:eastAsia="宋体" w:hAnsi="Times New Roman" w:cs="Times New Roman"/>
          <w:sz w:val="24"/>
          <w:szCs w:val="24"/>
        </w:rPr>
        <w:t>global information</w:t>
      </w:r>
      <w:r w:rsidR="000F340A">
        <w:rPr>
          <w:rFonts w:ascii="Times New Roman" w:eastAsia="宋体" w:hAnsi="Times New Roman" w:cs="Times New Roman"/>
          <w:sz w:val="24"/>
          <w:szCs w:val="24"/>
        </w:rPr>
        <w:t xml:space="preserve"> of input</w:t>
      </w:r>
      <w:r w:rsidR="003712D9" w:rsidRPr="00307B52">
        <w:rPr>
          <w:rFonts w:ascii="Times New Roman" w:eastAsia="宋体" w:hAnsi="Times New Roman" w:cs="Times New Roman"/>
          <w:sz w:val="24"/>
          <w:szCs w:val="24"/>
        </w:rPr>
        <w:t xml:space="preserve"> and is </w:t>
      </w:r>
      <w:r w:rsidR="00530832" w:rsidRPr="00307B52">
        <w:rPr>
          <w:rFonts w:ascii="Times New Roman" w:eastAsia="宋体" w:hAnsi="Times New Roman" w:cs="Times New Roman"/>
          <w:sz w:val="24"/>
          <w:szCs w:val="24"/>
        </w:rPr>
        <w:t xml:space="preserve">also </w:t>
      </w:r>
      <w:r w:rsidR="00A63A6B" w:rsidRPr="00307B52">
        <w:rPr>
          <w:rFonts w:ascii="Times New Roman" w:eastAsia="宋体" w:hAnsi="Times New Roman" w:cs="Times New Roman"/>
          <w:sz w:val="24"/>
          <w:szCs w:val="24"/>
        </w:rPr>
        <w:t>time-consuming</w:t>
      </w:r>
      <w:r w:rsidR="005A3FD4" w:rsidRPr="00307B52">
        <w:rPr>
          <w:rFonts w:ascii="Times New Roman" w:eastAsia="宋体" w:hAnsi="Times New Roman" w:cs="Times New Roman"/>
          <w:sz w:val="24"/>
          <w:szCs w:val="24"/>
        </w:rPr>
        <w:t xml:space="preserve">, </w:t>
      </w:r>
      <w:r w:rsidR="00194547">
        <w:rPr>
          <w:rFonts w:ascii="Times New Roman" w:eastAsia="宋体" w:hAnsi="Times New Roman" w:cs="Times New Roman"/>
          <w:sz w:val="24"/>
          <w:szCs w:val="24"/>
        </w:rPr>
        <w:t>harm</w:t>
      </w:r>
      <w:r w:rsidR="00D24D25" w:rsidRPr="00307B52">
        <w:rPr>
          <w:rFonts w:ascii="Times New Roman" w:eastAsia="宋体" w:hAnsi="Times New Roman" w:cs="Times New Roman"/>
          <w:sz w:val="24"/>
          <w:szCs w:val="24"/>
        </w:rPr>
        <w:t>ing the</w:t>
      </w:r>
      <w:r w:rsidR="00931C3B" w:rsidRPr="00307B52">
        <w:rPr>
          <w:rFonts w:ascii="Times New Roman" w:eastAsia="宋体" w:hAnsi="Times New Roman" w:cs="Times New Roman"/>
          <w:sz w:val="24"/>
          <w:szCs w:val="24"/>
        </w:rPr>
        <w:t>ir</w:t>
      </w:r>
      <w:r w:rsidR="00D24D25" w:rsidRPr="00307B52">
        <w:rPr>
          <w:rFonts w:ascii="Times New Roman" w:eastAsia="宋体" w:hAnsi="Times New Roman" w:cs="Times New Roman"/>
          <w:sz w:val="24"/>
          <w:szCs w:val="24"/>
        </w:rPr>
        <w:t xml:space="preserve"> </w:t>
      </w:r>
      <w:r w:rsidR="00194547">
        <w:rPr>
          <w:rFonts w:ascii="Times New Roman" w:eastAsia="宋体" w:hAnsi="Times New Roman" w:cs="Times New Roman"/>
          <w:sz w:val="24"/>
          <w:szCs w:val="24"/>
        </w:rPr>
        <w:t xml:space="preserve">performance and </w:t>
      </w:r>
      <w:r w:rsidR="00D24D25" w:rsidRPr="00307B52">
        <w:rPr>
          <w:rFonts w:ascii="Times New Roman" w:eastAsia="宋体" w:hAnsi="Times New Roman" w:cs="Times New Roman"/>
          <w:sz w:val="24"/>
          <w:szCs w:val="24"/>
        </w:rPr>
        <w:t>deployment</w:t>
      </w:r>
      <w:r w:rsidR="00870B4D" w:rsidRPr="00307B52">
        <w:rPr>
          <w:rFonts w:ascii="Times New Roman" w:eastAsia="宋体" w:hAnsi="Times New Roman" w:cs="Times New Roman"/>
          <w:sz w:val="24"/>
          <w:szCs w:val="24"/>
        </w:rPr>
        <w:t>.</w:t>
      </w:r>
      <w:r w:rsidR="00DC3F2F" w:rsidRPr="00307B52">
        <w:rPr>
          <w:rFonts w:ascii="Times New Roman" w:eastAsia="宋体" w:hAnsi="Times New Roman" w:cs="Times New Roman"/>
          <w:sz w:val="24"/>
          <w:szCs w:val="24"/>
        </w:rPr>
        <w:t xml:space="preserve"> To tackle </w:t>
      </w:r>
      <w:r w:rsidR="00931C3B" w:rsidRPr="00307B52">
        <w:rPr>
          <w:rFonts w:ascii="Times New Roman" w:eastAsia="宋体" w:hAnsi="Times New Roman" w:cs="Times New Roman"/>
          <w:sz w:val="24"/>
          <w:szCs w:val="24"/>
        </w:rPr>
        <w:t>this</w:t>
      </w:r>
      <w:r w:rsidR="000C6685" w:rsidRPr="00307B52">
        <w:rPr>
          <w:rFonts w:ascii="Times New Roman" w:eastAsia="宋体" w:hAnsi="Times New Roman" w:cs="Times New Roman"/>
          <w:sz w:val="24"/>
          <w:szCs w:val="24"/>
        </w:rPr>
        <w:t xml:space="preserve"> problem, I proposed a cascade method that first regresses coarse coordinates of landmarks on a low resolution ve</w:t>
      </w:r>
      <w:r w:rsidR="00E774EA" w:rsidRPr="00307B52">
        <w:rPr>
          <w:rFonts w:ascii="Times New Roman" w:eastAsia="宋体" w:hAnsi="Times New Roman" w:cs="Times New Roman"/>
          <w:sz w:val="24"/>
          <w:szCs w:val="24"/>
        </w:rPr>
        <w:t>rsion of input, and then refines</w:t>
      </w:r>
      <w:r w:rsidR="000C6685" w:rsidRPr="00307B52">
        <w:rPr>
          <w:rFonts w:ascii="Times New Roman" w:eastAsia="宋体" w:hAnsi="Times New Roman" w:cs="Times New Roman"/>
          <w:sz w:val="24"/>
          <w:szCs w:val="24"/>
        </w:rPr>
        <w:t xml:space="preserve"> the results on local patches at original resolution.</w:t>
      </w:r>
      <w:r w:rsidR="004E62E2" w:rsidRPr="00307B52">
        <w:rPr>
          <w:rFonts w:ascii="Times New Roman" w:eastAsia="宋体" w:hAnsi="Times New Roman" w:cs="Times New Roman"/>
          <w:sz w:val="24"/>
          <w:szCs w:val="24"/>
        </w:rPr>
        <w:t xml:space="preserve"> </w:t>
      </w:r>
      <w:commentRangeEnd w:id="15"/>
      <w:r w:rsidR="00C66160">
        <w:rPr>
          <w:rStyle w:val="a5"/>
        </w:rPr>
        <w:commentReference w:id="15"/>
      </w:r>
      <w:r w:rsidR="004E62E2" w:rsidRPr="00307B52">
        <w:rPr>
          <w:rFonts w:ascii="Times New Roman" w:eastAsia="宋体" w:hAnsi="Times New Roman" w:cs="Times New Roman"/>
          <w:sz w:val="24"/>
          <w:szCs w:val="24"/>
        </w:rPr>
        <w:t xml:space="preserve">I also developed a </w:t>
      </w:r>
      <w:r w:rsidR="00F46718" w:rsidRPr="00307B52">
        <w:rPr>
          <w:rFonts w:ascii="Times New Roman" w:eastAsia="宋体" w:hAnsi="Times New Roman" w:cs="Times New Roman"/>
          <w:sz w:val="24"/>
          <w:szCs w:val="24"/>
        </w:rPr>
        <w:t>two-stage training schedule to</w:t>
      </w:r>
      <w:r w:rsidR="004E62E2" w:rsidRPr="00307B52">
        <w:rPr>
          <w:rFonts w:ascii="Times New Roman" w:eastAsia="宋体" w:hAnsi="Times New Roman" w:cs="Times New Roman"/>
          <w:sz w:val="24"/>
          <w:szCs w:val="24"/>
        </w:rPr>
        <w:t xml:space="preserve"> </w:t>
      </w:r>
      <w:r w:rsidR="00F82ED7" w:rsidRPr="00307B52">
        <w:rPr>
          <w:rFonts w:ascii="Times New Roman" w:eastAsia="宋体" w:hAnsi="Times New Roman" w:cs="Times New Roman"/>
          <w:sz w:val="24"/>
          <w:szCs w:val="24"/>
        </w:rPr>
        <w:t>accelerate convergence</w:t>
      </w:r>
      <w:r w:rsidR="00F46718" w:rsidRPr="00307B52">
        <w:rPr>
          <w:rFonts w:ascii="Times New Roman" w:eastAsia="宋体" w:hAnsi="Times New Roman" w:cs="Times New Roman"/>
          <w:sz w:val="24"/>
          <w:szCs w:val="24"/>
        </w:rPr>
        <w:t xml:space="preserve"> </w:t>
      </w:r>
      <w:r w:rsidR="00380870" w:rsidRPr="00307B52">
        <w:rPr>
          <w:rFonts w:ascii="Times New Roman" w:eastAsia="宋体" w:hAnsi="Times New Roman" w:cs="Times New Roman"/>
          <w:sz w:val="24"/>
          <w:szCs w:val="24"/>
        </w:rPr>
        <w:t>and improve its robustness</w:t>
      </w:r>
      <w:r w:rsidR="00F46718" w:rsidRPr="00307B52">
        <w:rPr>
          <w:rFonts w:ascii="Times New Roman" w:eastAsia="宋体" w:hAnsi="Times New Roman" w:cs="Times New Roman"/>
          <w:sz w:val="24"/>
          <w:szCs w:val="24"/>
        </w:rPr>
        <w:t xml:space="preserve">. Experimental results </w:t>
      </w:r>
      <w:r w:rsidR="002D1D14" w:rsidRPr="00307B52">
        <w:rPr>
          <w:rFonts w:ascii="Times New Roman" w:eastAsia="宋体" w:hAnsi="Times New Roman" w:cs="Times New Roman"/>
          <w:sz w:val="24"/>
          <w:szCs w:val="24"/>
        </w:rPr>
        <w:t>demonstrated th</w:t>
      </w:r>
      <w:r w:rsidR="00380870" w:rsidRPr="00307B52">
        <w:rPr>
          <w:rFonts w:ascii="Times New Roman" w:eastAsia="宋体" w:hAnsi="Times New Roman" w:cs="Times New Roman"/>
          <w:sz w:val="24"/>
          <w:szCs w:val="24"/>
        </w:rPr>
        <w:t>e superiority of our method</w:t>
      </w:r>
      <w:r w:rsidR="007C265C" w:rsidRPr="00307B52">
        <w:rPr>
          <w:rFonts w:ascii="Times New Roman" w:eastAsia="宋体" w:hAnsi="Times New Roman" w:cs="Times New Roman"/>
          <w:sz w:val="24"/>
          <w:szCs w:val="24"/>
        </w:rPr>
        <w:t xml:space="preserve">. </w:t>
      </w:r>
      <w:r w:rsidR="00AF5485" w:rsidRPr="00307B52">
        <w:rPr>
          <w:rFonts w:ascii="Times New Roman" w:eastAsia="宋体" w:hAnsi="Times New Roman" w:cs="Times New Roman"/>
          <w:sz w:val="24"/>
          <w:szCs w:val="24"/>
        </w:rPr>
        <w:t xml:space="preserve">A paper based on this work was finally </w:t>
      </w:r>
      <w:r w:rsidR="004E5E61" w:rsidRPr="00307B52">
        <w:rPr>
          <w:rFonts w:ascii="Times New Roman" w:eastAsia="宋体" w:hAnsi="Times New Roman" w:cs="Times New Roman"/>
          <w:sz w:val="24"/>
          <w:szCs w:val="24"/>
        </w:rPr>
        <w:t>published on</w:t>
      </w:r>
      <w:r w:rsidR="00AF5485" w:rsidRPr="00307B52">
        <w:rPr>
          <w:rFonts w:ascii="Times New Roman" w:eastAsia="宋体" w:hAnsi="Times New Roman" w:cs="Times New Roman"/>
          <w:sz w:val="24"/>
          <w:szCs w:val="24"/>
        </w:rPr>
        <w:t xml:space="preserve"> </w:t>
      </w:r>
      <w:r w:rsidR="00176B89">
        <w:rPr>
          <w:rFonts w:ascii="Times New Roman" w:eastAsia="宋体" w:hAnsi="Times New Roman" w:cs="Times New Roman"/>
          <w:b/>
          <w:sz w:val="24"/>
          <w:szCs w:val="24"/>
        </w:rPr>
        <w:t>MICCAI’</w:t>
      </w:r>
      <w:r w:rsidR="00AF5485" w:rsidRPr="00307B52">
        <w:rPr>
          <w:rFonts w:ascii="Times New Roman" w:eastAsia="宋体" w:hAnsi="Times New Roman" w:cs="Times New Roman"/>
          <w:b/>
          <w:sz w:val="24"/>
          <w:szCs w:val="24"/>
        </w:rPr>
        <w:t>19</w:t>
      </w:r>
      <w:r w:rsidR="00AF5485" w:rsidRPr="00307B52">
        <w:rPr>
          <w:rFonts w:ascii="Times New Roman" w:eastAsia="宋体" w:hAnsi="Times New Roman" w:cs="Times New Roman"/>
          <w:sz w:val="24"/>
          <w:szCs w:val="24"/>
        </w:rPr>
        <w:t xml:space="preserve"> workshop.</w:t>
      </w:r>
    </w:p>
    <w:p w14:paraId="579CD908" w14:textId="77777777" w:rsidR="00530832" w:rsidRPr="00307B52" w:rsidRDefault="00530832" w:rsidP="0001179E">
      <w:pPr>
        <w:rPr>
          <w:rFonts w:ascii="Times New Roman" w:eastAsia="宋体" w:hAnsi="Times New Roman" w:cs="Times New Roman"/>
          <w:sz w:val="24"/>
          <w:szCs w:val="24"/>
        </w:rPr>
      </w:pPr>
    </w:p>
    <w:p w14:paraId="373EE63E" w14:textId="77777777" w:rsidR="00530832" w:rsidRPr="00307B52" w:rsidRDefault="00530832" w:rsidP="0001179E">
      <w:pPr>
        <w:rPr>
          <w:rFonts w:ascii="Times New Roman" w:eastAsia="宋体" w:hAnsi="Times New Roman" w:cs="Times New Roman"/>
          <w:sz w:val="24"/>
          <w:szCs w:val="24"/>
        </w:rPr>
      </w:pPr>
      <w:commentRangeStart w:id="16"/>
      <w:del w:id="17" w:author="Ben Ayton" w:date="2020-11-06T01:08:00Z">
        <w:r w:rsidRPr="00307B52" w:rsidDel="0078274B">
          <w:rPr>
            <w:rFonts w:ascii="Times New Roman" w:eastAsia="宋体" w:hAnsi="Times New Roman" w:cs="Times New Roman"/>
            <w:sz w:val="24"/>
            <w:szCs w:val="24"/>
          </w:rPr>
          <w:delText>Being aware of</w:delText>
        </w:r>
      </w:del>
      <w:ins w:id="18" w:author="Ben Ayton" w:date="2020-11-06T01:08:00Z">
        <w:r w:rsidR="0078274B">
          <w:rPr>
            <w:rFonts w:ascii="Times New Roman" w:eastAsia="宋体" w:hAnsi="Times New Roman" w:cs="Times New Roman"/>
            <w:sz w:val="24"/>
            <w:szCs w:val="24"/>
          </w:rPr>
          <w:t>Having learned</w:t>
        </w:r>
      </w:ins>
      <w:r w:rsidRPr="00307B52">
        <w:rPr>
          <w:rFonts w:ascii="Times New Roman" w:eastAsia="宋体" w:hAnsi="Times New Roman" w:cs="Times New Roman"/>
          <w:sz w:val="24"/>
          <w:szCs w:val="24"/>
        </w:rPr>
        <w:t xml:space="preserve"> the importance of </w:t>
      </w:r>
      <w:r w:rsidR="006A5D09" w:rsidRPr="00307B52">
        <w:rPr>
          <w:rFonts w:ascii="Times New Roman" w:eastAsia="宋体" w:hAnsi="Times New Roman" w:cs="Times New Roman"/>
          <w:sz w:val="24"/>
          <w:szCs w:val="24"/>
        </w:rPr>
        <w:t>algorithm efficiency in real-world</w:t>
      </w:r>
      <w:r w:rsidR="00822D7C">
        <w:rPr>
          <w:rFonts w:ascii="Times New Roman" w:eastAsia="宋体" w:hAnsi="Times New Roman" w:cs="Times New Roman"/>
          <w:sz w:val="24"/>
          <w:szCs w:val="24"/>
        </w:rPr>
        <w:t xml:space="preserve"> deployment</w:t>
      </w:r>
      <w:ins w:id="19" w:author="Ben Ayton" w:date="2020-11-06T01:08:00Z">
        <w:r w:rsidR="0078274B">
          <w:rPr>
            <w:rFonts w:ascii="Times New Roman" w:eastAsia="宋体" w:hAnsi="Times New Roman" w:cs="Times New Roman"/>
            <w:sz w:val="24"/>
            <w:szCs w:val="24"/>
          </w:rPr>
          <w:t>s</w:t>
        </w:r>
      </w:ins>
      <w:r w:rsidR="006A5D09" w:rsidRPr="00307B52">
        <w:rPr>
          <w:rFonts w:ascii="Times New Roman" w:eastAsia="宋体" w:hAnsi="Times New Roman" w:cs="Times New Roman"/>
          <w:sz w:val="24"/>
          <w:szCs w:val="24"/>
        </w:rPr>
        <w:t>, I was</w:t>
      </w:r>
      <w:r w:rsidR="005B052D" w:rsidRPr="00307B52">
        <w:rPr>
          <w:rFonts w:ascii="Times New Roman" w:eastAsia="宋体" w:hAnsi="Times New Roman" w:cs="Times New Roman"/>
          <w:sz w:val="24"/>
          <w:szCs w:val="24"/>
        </w:rPr>
        <w:t xml:space="preserve"> eager</w:t>
      </w:r>
      <w:r w:rsidR="006A5D09" w:rsidRPr="00307B52">
        <w:rPr>
          <w:rFonts w:ascii="Times New Roman" w:eastAsia="宋体" w:hAnsi="Times New Roman" w:cs="Times New Roman"/>
          <w:sz w:val="24"/>
          <w:szCs w:val="24"/>
        </w:rPr>
        <w:t xml:space="preserve"> to </w:t>
      </w:r>
      <w:r w:rsidR="005B052D" w:rsidRPr="00307B52">
        <w:rPr>
          <w:rFonts w:ascii="Times New Roman" w:eastAsia="宋体" w:hAnsi="Times New Roman" w:cs="Times New Roman"/>
          <w:sz w:val="24"/>
          <w:szCs w:val="24"/>
        </w:rPr>
        <w:t>study efficient inference in</w:t>
      </w:r>
      <w:ins w:id="20" w:author="Ben Ayton" w:date="2020-11-06T01:08:00Z">
        <w:r w:rsidR="0078274B">
          <w:rPr>
            <w:rFonts w:ascii="Times New Roman" w:eastAsia="宋体" w:hAnsi="Times New Roman" w:cs="Times New Roman"/>
            <w:sz w:val="24"/>
            <w:szCs w:val="24"/>
          </w:rPr>
          <w:t xml:space="preserve"> other computer vision tasks</w:t>
        </w:r>
      </w:ins>
      <w:del w:id="21" w:author="Ben Ayton" w:date="2020-11-06T01:08:00Z">
        <w:r w:rsidR="005B052D" w:rsidRPr="00307B52" w:rsidDel="0078274B">
          <w:rPr>
            <w:rFonts w:ascii="Times New Roman" w:eastAsia="宋体" w:hAnsi="Times New Roman" w:cs="Times New Roman"/>
            <w:sz w:val="24"/>
            <w:szCs w:val="24"/>
          </w:rPr>
          <w:delText xml:space="preserve"> wider circumstances</w:delText>
        </w:r>
      </w:del>
      <w:r w:rsidR="005B052D" w:rsidRPr="00307B52">
        <w:rPr>
          <w:rFonts w:ascii="Times New Roman" w:eastAsia="宋体" w:hAnsi="Times New Roman" w:cs="Times New Roman"/>
          <w:sz w:val="24"/>
          <w:szCs w:val="24"/>
        </w:rPr>
        <w:t>.</w:t>
      </w:r>
      <w:ins w:id="22" w:author="Ben Ayton" w:date="2020-11-06T01:07:00Z">
        <w:r w:rsidR="0078274B">
          <w:rPr>
            <w:rFonts w:ascii="Times New Roman" w:eastAsia="宋体" w:hAnsi="Times New Roman" w:cs="Times New Roman"/>
            <w:sz w:val="24"/>
            <w:szCs w:val="24"/>
          </w:rPr>
          <w:t xml:space="preserve"> </w:t>
        </w:r>
      </w:ins>
      <w:del w:id="23" w:author="Ben Ayton" w:date="2020-11-06T01:07:00Z">
        <w:r w:rsidR="005B052D" w:rsidRPr="00307B52" w:rsidDel="0078274B">
          <w:rPr>
            <w:rFonts w:ascii="Times New Roman" w:eastAsia="宋体" w:hAnsi="Times New Roman" w:cs="Times New Roman"/>
            <w:sz w:val="24"/>
            <w:szCs w:val="24"/>
          </w:rPr>
          <w:delText xml:space="preserve"> So </w:delText>
        </w:r>
      </w:del>
      <w:r w:rsidR="005B052D" w:rsidRPr="00307B52">
        <w:rPr>
          <w:rFonts w:ascii="Times New Roman" w:eastAsia="宋体" w:hAnsi="Times New Roman" w:cs="Times New Roman"/>
          <w:sz w:val="24"/>
          <w:szCs w:val="24"/>
        </w:rPr>
        <w:t xml:space="preserve">I joined </w:t>
      </w:r>
      <w:r w:rsidR="005B052D" w:rsidRPr="00307B52">
        <w:rPr>
          <w:rFonts w:ascii="Times New Roman" w:eastAsia="宋体" w:hAnsi="Times New Roman" w:cs="Times New Roman"/>
          <w:b/>
          <w:sz w:val="24"/>
          <w:szCs w:val="24"/>
        </w:rPr>
        <w:t>Prof. Jiwen Lu</w:t>
      </w:r>
      <w:r w:rsidR="006F0BA4">
        <w:rPr>
          <w:rFonts w:ascii="Times New Roman" w:eastAsia="宋体" w:hAnsi="Times New Roman" w:cs="Times New Roman"/>
          <w:sz w:val="24"/>
          <w:szCs w:val="24"/>
        </w:rPr>
        <w:t>’s group</w:t>
      </w:r>
      <w:r w:rsidR="005B052D" w:rsidRPr="00307B52">
        <w:rPr>
          <w:rFonts w:ascii="Times New Roman" w:eastAsia="宋体" w:hAnsi="Times New Roman" w:cs="Times New Roman"/>
          <w:sz w:val="24"/>
          <w:szCs w:val="24"/>
        </w:rPr>
        <w:t xml:space="preserve"> to explore how to design binary neural networks</w:t>
      </w:r>
      <w:r w:rsidR="00B87DA9" w:rsidRPr="00307B52">
        <w:rPr>
          <w:rFonts w:ascii="Times New Roman" w:eastAsia="宋体" w:hAnsi="Times New Roman" w:cs="Times New Roman"/>
          <w:sz w:val="24"/>
          <w:szCs w:val="24"/>
        </w:rPr>
        <w:t xml:space="preserve"> (BNNs)</w:t>
      </w:r>
      <w:r w:rsidR="005B052D" w:rsidRPr="00307B52">
        <w:rPr>
          <w:rFonts w:ascii="Times New Roman" w:eastAsia="宋体" w:hAnsi="Times New Roman" w:cs="Times New Roman"/>
          <w:sz w:val="24"/>
          <w:szCs w:val="24"/>
        </w:rPr>
        <w:t xml:space="preserve"> for</w:t>
      </w:r>
      <w:r w:rsidR="002B1C41" w:rsidRPr="00307B52">
        <w:rPr>
          <w:rFonts w:ascii="Times New Roman" w:eastAsia="宋体" w:hAnsi="Times New Roman" w:cs="Times New Roman"/>
          <w:sz w:val="24"/>
          <w:szCs w:val="24"/>
        </w:rPr>
        <w:t xml:space="preserve"> object detection. At first, I encountered numerous false positive</w:t>
      </w:r>
      <w:r w:rsidR="007279EC" w:rsidRPr="00307B52">
        <w:rPr>
          <w:rFonts w:ascii="Times New Roman" w:eastAsia="宋体" w:hAnsi="Times New Roman" w:cs="Times New Roman"/>
          <w:sz w:val="24"/>
          <w:szCs w:val="24"/>
        </w:rPr>
        <w:t xml:space="preserve">s because of the </w:t>
      </w:r>
      <w:r w:rsidR="00690BEF" w:rsidRPr="00307B52">
        <w:rPr>
          <w:rFonts w:ascii="Times New Roman" w:eastAsia="宋体" w:hAnsi="Times New Roman" w:cs="Times New Roman"/>
          <w:sz w:val="24"/>
          <w:szCs w:val="24"/>
        </w:rPr>
        <w:t xml:space="preserve">limited </w:t>
      </w:r>
      <w:r w:rsidR="00B87DA9" w:rsidRPr="00307B52">
        <w:rPr>
          <w:rFonts w:ascii="Times New Roman" w:eastAsia="宋体" w:hAnsi="Times New Roman" w:cs="Times New Roman"/>
          <w:sz w:val="24"/>
          <w:szCs w:val="24"/>
        </w:rPr>
        <w:t>representational power</w:t>
      </w:r>
      <w:r w:rsidR="00690BEF" w:rsidRPr="00307B52">
        <w:rPr>
          <w:rFonts w:ascii="Times New Roman" w:eastAsia="宋体" w:hAnsi="Times New Roman" w:cs="Times New Roman"/>
          <w:sz w:val="24"/>
          <w:szCs w:val="24"/>
        </w:rPr>
        <w:t xml:space="preserve"> of </w:t>
      </w:r>
      <w:r w:rsidR="00B87DA9" w:rsidRPr="00307B52">
        <w:rPr>
          <w:rFonts w:ascii="Times New Roman" w:eastAsia="宋体" w:hAnsi="Times New Roman" w:cs="Times New Roman"/>
          <w:sz w:val="24"/>
          <w:szCs w:val="24"/>
        </w:rPr>
        <w:t xml:space="preserve">BNNs </w:t>
      </w:r>
      <w:r w:rsidR="00690BEF" w:rsidRPr="00307B52">
        <w:rPr>
          <w:rFonts w:ascii="Times New Roman" w:eastAsia="宋体" w:hAnsi="Times New Roman" w:cs="Times New Roman"/>
          <w:sz w:val="24"/>
          <w:szCs w:val="24"/>
        </w:rPr>
        <w:t>and the redundancy</w:t>
      </w:r>
      <w:r w:rsidR="006940D5">
        <w:rPr>
          <w:rFonts w:ascii="Times New Roman" w:eastAsia="宋体" w:hAnsi="Times New Roman" w:cs="Times New Roman"/>
          <w:sz w:val="24"/>
          <w:szCs w:val="24"/>
        </w:rPr>
        <w:t xml:space="preserve"> in their</w:t>
      </w:r>
      <w:r w:rsidR="00B87DA9" w:rsidRPr="00307B52">
        <w:rPr>
          <w:rFonts w:ascii="Times New Roman" w:eastAsia="宋体" w:hAnsi="Times New Roman" w:cs="Times New Roman"/>
          <w:sz w:val="24"/>
          <w:szCs w:val="24"/>
        </w:rPr>
        <w:t xml:space="preserve"> intermediate feature maps.</w:t>
      </w:r>
      <w:r w:rsidR="00C75576" w:rsidRPr="00307B52">
        <w:rPr>
          <w:rFonts w:ascii="Times New Roman" w:eastAsia="宋体" w:hAnsi="Times New Roman" w:cs="Times New Roman"/>
          <w:sz w:val="24"/>
          <w:szCs w:val="24"/>
        </w:rPr>
        <w:t xml:space="preserve"> Inspired by </w:t>
      </w:r>
      <w:r w:rsidR="00247FEA" w:rsidRPr="00307B52">
        <w:rPr>
          <w:rFonts w:ascii="Times New Roman" w:eastAsia="宋体" w:hAnsi="Times New Roman" w:cs="Times New Roman"/>
          <w:sz w:val="24"/>
          <w:szCs w:val="24"/>
        </w:rPr>
        <w:t>weekly</w:t>
      </w:r>
      <w:r w:rsidR="00C75576" w:rsidRPr="00307B52">
        <w:rPr>
          <w:rFonts w:ascii="Times New Roman" w:eastAsia="宋体" w:hAnsi="Times New Roman" w:cs="Times New Roman"/>
          <w:sz w:val="24"/>
          <w:szCs w:val="24"/>
        </w:rPr>
        <w:t xml:space="preserve"> discussions with my collaborators</w:t>
      </w:r>
      <w:r w:rsidR="001C07EA" w:rsidRPr="00307B52">
        <w:rPr>
          <w:rFonts w:ascii="Times New Roman" w:eastAsia="宋体" w:hAnsi="Times New Roman" w:cs="Times New Roman"/>
          <w:sz w:val="24"/>
          <w:szCs w:val="24"/>
        </w:rPr>
        <w:t xml:space="preserve">, I introduced the Information </w:t>
      </w:r>
      <w:r w:rsidR="001C07EA" w:rsidRPr="00307B52">
        <w:rPr>
          <w:rFonts w:ascii="Times New Roman" w:eastAsia="宋体" w:hAnsi="Times New Roman" w:cs="Times New Roman"/>
          <w:sz w:val="24"/>
          <w:szCs w:val="24"/>
        </w:rPr>
        <w:lastRenderedPageBreak/>
        <w:t xml:space="preserve">Bottleneck (IB) principle to </w:t>
      </w:r>
      <w:r w:rsidR="004455FE">
        <w:rPr>
          <w:rFonts w:ascii="Times New Roman" w:eastAsia="宋体" w:hAnsi="Times New Roman" w:cs="Times New Roman"/>
          <w:sz w:val="24"/>
          <w:szCs w:val="24"/>
        </w:rPr>
        <w:t>remove the redundancy</w:t>
      </w:r>
      <w:r w:rsidR="0074666C" w:rsidRPr="00307B52">
        <w:rPr>
          <w:rFonts w:ascii="Times New Roman" w:eastAsia="宋体" w:hAnsi="Times New Roman" w:cs="Times New Roman"/>
          <w:sz w:val="24"/>
          <w:szCs w:val="24"/>
        </w:rPr>
        <w:t xml:space="preserve"> by</w:t>
      </w:r>
      <w:r w:rsidR="004D65B1" w:rsidRPr="00307B52">
        <w:rPr>
          <w:rFonts w:ascii="Times New Roman" w:eastAsia="宋体" w:hAnsi="Times New Roman" w:cs="Times New Roman"/>
          <w:sz w:val="24"/>
          <w:szCs w:val="24"/>
        </w:rPr>
        <w:t xml:space="preserve"> </w:t>
      </w:r>
      <w:r w:rsidR="0074666C" w:rsidRPr="00307B52">
        <w:rPr>
          <w:rFonts w:ascii="Times New Roman" w:eastAsia="宋体" w:hAnsi="Times New Roman" w:cs="Times New Roman"/>
          <w:sz w:val="24"/>
          <w:szCs w:val="24"/>
        </w:rPr>
        <w:t>formulating</w:t>
      </w:r>
      <w:r w:rsidR="003E0306" w:rsidRPr="00307B52">
        <w:rPr>
          <w:rFonts w:ascii="Times New Roman" w:eastAsia="宋体" w:hAnsi="Times New Roman" w:cs="Times New Roman"/>
          <w:sz w:val="24"/>
          <w:szCs w:val="24"/>
        </w:rPr>
        <w:t xml:space="preserve"> the detection ta</w:t>
      </w:r>
      <w:r w:rsidR="0032015E">
        <w:rPr>
          <w:rFonts w:ascii="Times New Roman" w:eastAsia="宋体" w:hAnsi="Times New Roman" w:cs="Times New Roman"/>
          <w:sz w:val="24"/>
          <w:szCs w:val="24"/>
        </w:rPr>
        <w:t xml:space="preserve">sk as a Markov </w:t>
      </w:r>
      <w:r w:rsidR="00F37412">
        <w:rPr>
          <w:rFonts w:ascii="Times New Roman" w:eastAsia="宋体" w:hAnsi="Times New Roman" w:cs="Times New Roman"/>
          <w:sz w:val="24"/>
          <w:szCs w:val="24"/>
        </w:rPr>
        <w:t>chain and rewrote the problem from a Bayesian perspective</w:t>
      </w:r>
      <w:r w:rsidR="005A23B3" w:rsidRPr="00307B52">
        <w:rPr>
          <w:rFonts w:ascii="Times New Roman" w:eastAsia="宋体" w:hAnsi="Times New Roman" w:cs="Times New Roman"/>
          <w:sz w:val="24"/>
          <w:szCs w:val="24"/>
        </w:rPr>
        <w:t>.</w:t>
      </w:r>
      <w:r w:rsidR="00421C4D" w:rsidRPr="00307B52">
        <w:rPr>
          <w:rFonts w:ascii="Times New Roman" w:eastAsia="宋体" w:hAnsi="Times New Roman" w:cs="Times New Roman"/>
          <w:sz w:val="24"/>
          <w:szCs w:val="24"/>
        </w:rPr>
        <w:t xml:space="preserve"> The propose</w:t>
      </w:r>
      <w:r w:rsidR="005B2C70" w:rsidRPr="00307B52">
        <w:rPr>
          <w:rFonts w:ascii="Times New Roman" w:eastAsia="宋体" w:hAnsi="Times New Roman" w:cs="Times New Roman"/>
          <w:sz w:val="24"/>
          <w:szCs w:val="24"/>
        </w:rPr>
        <w:t>d algorithm</w:t>
      </w:r>
      <w:ins w:id="24" w:author="Ben Ayton" w:date="2020-11-06T01:09:00Z">
        <w:r w:rsidR="0078274B">
          <w:rPr>
            <w:rFonts w:ascii="Times New Roman" w:eastAsia="宋体" w:hAnsi="Times New Roman" w:cs="Times New Roman"/>
            <w:sz w:val="24"/>
            <w:szCs w:val="24"/>
          </w:rPr>
          <w:t>,</w:t>
        </w:r>
      </w:ins>
      <w:r w:rsidR="00074006" w:rsidRPr="00307B52">
        <w:rPr>
          <w:rFonts w:ascii="Times New Roman" w:eastAsia="宋体" w:hAnsi="Times New Roman" w:cs="Times New Roman"/>
          <w:sz w:val="24"/>
          <w:szCs w:val="24"/>
        </w:rPr>
        <w:t xml:space="preserve"> </w:t>
      </w:r>
      <w:r w:rsidR="00972EF4">
        <w:rPr>
          <w:rFonts w:ascii="Times New Roman" w:eastAsia="宋体" w:hAnsi="Times New Roman" w:cs="Times New Roman"/>
          <w:sz w:val="24"/>
          <w:szCs w:val="24"/>
        </w:rPr>
        <w:t>termed</w:t>
      </w:r>
      <w:r w:rsidR="00074006" w:rsidRPr="00307B52">
        <w:rPr>
          <w:rFonts w:ascii="Times New Roman" w:eastAsia="宋体" w:hAnsi="Times New Roman" w:cs="Times New Roman"/>
          <w:sz w:val="24"/>
          <w:szCs w:val="24"/>
        </w:rPr>
        <w:t xml:space="preserve"> </w:t>
      </w:r>
      <w:r w:rsidR="00074006" w:rsidRPr="00307B52">
        <w:rPr>
          <w:rFonts w:ascii="Times New Roman" w:eastAsia="宋体" w:hAnsi="Times New Roman" w:cs="Times New Roman"/>
          <w:i/>
          <w:sz w:val="24"/>
          <w:szCs w:val="24"/>
        </w:rPr>
        <w:t>BiDet</w:t>
      </w:r>
      <w:ins w:id="25" w:author="Ben Ayton" w:date="2020-11-06T01:09:00Z">
        <w:r w:rsidR="0078274B">
          <w:rPr>
            <w:rFonts w:ascii="Times New Roman" w:eastAsia="宋体" w:hAnsi="Times New Roman" w:cs="Times New Roman"/>
            <w:sz w:val="24"/>
            <w:szCs w:val="24"/>
          </w:rPr>
          <w:t>,</w:t>
        </w:r>
      </w:ins>
      <w:r w:rsidR="00421C4D" w:rsidRPr="00307B52">
        <w:rPr>
          <w:rFonts w:ascii="Times New Roman" w:eastAsia="宋体" w:hAnsi="Times New Roman" w:cs="Times New Roman"/>
          <w:sz w:val="24"/>
          <w:szCs w:val="24"/>
        </w:rPr>
        <w:t xml:space="preserve"> boosted the performance of binary detectors</w:t>
      </w:r>
      <w:r w:rsidR="00FF07E4">
        <w:rPr>
          <w:rFonts w:ascii="Times New Roman" w:eastAsia="宋体" w:hAnsi="Times New Roman" w:cs="Times New Roman"/>
          <w:sz w:val="24"/>
          <w:szCs w:val="24"/>
        </w:rPr>
        <w:t xml:space="preserve"> significantly</w:t>
      </w:r>
      <w:r w:rsidR="009C1E36" w:rsidRPr="00307B52">
        <w:rPr>
          <w:rFonts w:ascii="Times New Roman" w:eastAsia="宋体" w:hAnsi="Times New Roman" w:cs="Times New Roman"/>
          <w:sz w:val="24"/>
          <w:szCs w:val="24"/>
        </w:rPr>
        <w:t>.</w:t>
      </w:r>
      <w:r w:rsidR="005A23B3" w:rsidRPr="00307B52">
        <w:rPr>
          <w:rFonts w:ascii="Times New Roman" w:eastAsia="宋体" w:hAnsi="Times New Roman" w:cs="Times New Roman"/>
          <w:sz w:val="24"/>
          <w:szCs w:val="24"/>
        </w:rPr>
        <w:t xml:space="preserve"> </w:t>
      </w:r>
      <w:r w:rsidR="00E02311" w:rsidRPr="00307B52">
        <w:rPr>
          <w:rFonts w:ascii="Times New Roman" w:eastAsia="宋体" w:hAnsi="Times New Roman" w:cs="Times New Roman"/>
          <w:sz w:val="24"/>
          <w:szCs w:val="24"/>
        </w:rPr>
        <w:t>Based on t</w:t>
      </w:r>
      <w:r w:rsidR="007E7427" w:rsidRPr="00307B52">
        <w:rPr>
          <w:rFonts w:ascii="Times New Roman" w:eastAsia="宋体" w:hAnsi="Times New Roman" w:cs="Times New Roman"/>
          <w:sz w:val="24"/>
          <w:szCs w:val="24"/>
        </w:rPr>
        <w:t>his work</w:t>
      </w:r>
      <w:r w:rsidR="00E02311" w:rsidRPr="00307B52">
        <w:rPr>
          <w:rFonts w:ascii="Times New Roman" w:eastAsia="宋体" w:hAnsi="Times New Roman" w:cs="Times New Roman"/>
          <w:sz w:val="24"/>
          <w:szCs w:val="24"/>
        </w:rPr>
        <w:t xml:space="preserve">, our paper </w:t>
      </w:r>
      <w:r w:rsidR="001C5197" w:rsidRPr="00307B52">
        <w:rPr>
          <w:rFonts w:ascii="Times New Roman" w:eastAsia="宋体" w:hAnsi="Times New Roman" w:cs="Times New Roman"/>
          <w:sz w:val="24"/>
          <w:szCs w:val="24"/>
        </w:rPr>
        <w:t xml:space="preserve">was </w:t>
      </w:r>
      <w:r w:rsidR="004E5E61" w:rsidRPr="00307B52">
        <w:rPr>
          <w:rFonts w:ascii="Times New Roman" w:eastAsia="宋体" w:hAnsi="Times New Roman" w:cs="Times New Roman"/>
          <w:sz w:val="24"/>
          <w:szCs w:val="24"/>
        </w:rPr>
        <w:t>accepted by</w:t>
      </w:r>
      <w:r w:rsidR="0081395B" w:rsidRPr="00307B52">
        <w:rPr>
          <w:rFonts w:ascii="Times New Roman" w:eastAsia="宋体" w:hAnsi="Times New Roman" w:cs="Times New Roman"/>
          <w:sz w:val="24"/>
          <w:szCs w:val="24"/>
        </w:rPr>
        <w:t xml:space="preserve"> </w:t>
      </w:r>
      <w:r w:rsidR="00176B89">
        <w:rPr>
          <w:rFonts w:ascii="Times New Roman" w:eastAsia="宋体" w:hAnsi="Times New Roman" w:cs="Times New Roman"/>
          <w:b/>
          <w:sz w:val="24"/>
          <w:szCs w:val="24"/>
        </w:rPr>
        <w:t>CVPR’</w:t>
      </w:r>
      <w:r w:rsidR="0081395B" w:rsidRPr="00307B52">
        <w:rPr>
          <w:rFonts w:ascii="Times New Roman" w:eastAsia="宋体" w:hAnsi="Times New Roman" w:cs="Times New Roman"/>
          <w:b/>
          <w:sz w:val="24"/>
          <w:szCs w:val="24"/>
        </w:rPr>
        <w:t>20</w:t>
      </w:r>
      <w:r w:rsidR="0081395B" w:rsidRPr="00307B52">
        <w:rPr>
          <w:rFonts w:ascii="Times New Roman" w:eastAsia="宋体" w:hAnsi="Times New Roman" w:cs="Times New Roman"/>
          <w:sz w:val="24"/>
          <w:szCs w:val="24"/>
        </w:rPr>
        <w:t>.</w:t>
      </w:r>
      <w:r w:rsidR="000D5C71" w:rsidRPr="00307B52">
        <w:rPr>
          <w:rFonts w:ascii="Times New Roman" w:eastAsia="宋体" w:hAnsi="Times New Roman" w:cs="Times New Roman"/>
          <w:sz w:val="24"/>
          <w:szCs w:val="24"/>
        </w:rPr>
        <w:t xml:space="preserve"> </w:t>
      </w:r>
      <w:ins w:id="26" w:author="Ben Ayton" w:date="2020-11-06T01:10:00Z">
        <w:r w:rsidR="0078274B">
          <w:rPr>
            <w:rFonts w:ascii="Times New Roman" w:eastAsia="宋体" w:hAnsi="Times New Roman" w:cs="Times New Roman"/>
            <w:sz w:val="24"/>
            <w:szCs w:val="24"/>
          </w:rPr>
          <w:t>Later</w:t>
        </w:r>
      </w:ins>
      <w:del w:id="27" w:author="Ben Ayton" w:date="2020-11-06T01:10:00Z">
        <w:r w:rsidR="003772EA" w:rsidRPr="00307B52" w:rsidDel="0078274B">
          <w:rPr>
            <w:rFonts w:ascii="Times New Roman" w:eastAsia="宋体" w:hAnsi="Times New Roman" w:cs="Times New Roman"/>
            <w:sz w:val="24"/>
            <w:szCs w:val="24"/>
          </w:rPr>
          <w:delText>In addition</w:delText>
        </w:r>
      </w:del>
      <w:r w:rsidR="003772EA" w:rsidRPr="00307B52">
        <w:rPr>
          <w:rFonts w:ascii="Times New Roman" w:eastAsia="宋体" w:hAnsi="Times New Roman" w:cs="Times New Roman"/>
          <w:sz w:val="24"/>
          <w:szCs w:val="24"/>
        </w:rPr>
        <w:t xml:space="preserve">, I </w:t>
      </w:r>
      <w:del w:id="28" w:author="Ben Ayton" w:date="2020-11-06T01:10:00Z">
        <w:r w:rsidR="003772EA" w:rsidRPr="00307B52" w:rsidDel="0078274B">
          <w:rPr>
            <w:rFonts w:ascii="Times New Roman" w:eastAsia="宋体" w:hAnsi="Times New Roman" w:cs="Times New Roman"/>
            <w:sz w:val="24"/>
            <w:szCs w:val="24"/>
          </w:rPr>
          <w:delText xml:space="preserve">further </w:delText>
        </w:r>
      </w:del>
      <w:r w:rsidR="007676D8" w:rsidRPr="00307B52">
        <w:rPr>
          <w:rFonts w:ascii="Times New Roman" w:eastAsia="宋体" w:hAnsi="Times New Roman" w:cs="Times New Roman"/>
          <w:sz w:val="24"/>
          <w:szCs w:val="24"/>
        </w:rPr>
        <w:t xml:space="preserve">extended </w:t>
      </w:r>
      <w:r w:rsidR="007676D8" w:rsidRPr="00307B52">
        <w:rPr>
          <w:rFonts w:ascii="Times New Roman" w:eastAsia="宋体" w:hAnsi="Times New Roman" w:cs="Times New Roman"/>
          <w:i/>
          <w:sz w:val="24"/>
          <w:szCs w:val="24"/>
        </w:rPr>
        <w:t>BiDet</w:t>
      </w:r>
      <w:r w:rsidR="00A2691A" w:rsidRPr="00307B52">
        <w:rPr>
          <w:rFonts w:ascii="Times New Roman" w:eastAsia="宋体" w:hAnsi="Times New Roman" w:cs="Times New Roman"/>
          <w:sz w:val="24"/>
          <w:szCs w:val="24"/>
        </w:rPr>
        <w:t xml:space="preserve"> to </w:t>
      </w:r>
      <w:r w:rsidR="00A2691A" w:rsidRPr="00307B52">
        <w:rPr>
          <w:rFonts w:ascii="Times New Roman" w:eastAsia="宋体" w:hAnsi="Times New Roman" w:cs="Times New Roman"/>
          <w:i/>
          <w:sz w:val="24"/>
          <w:szCs w:val="24"/>
        </w:rPr>
        <w:t>AutoBiDet</w:t>
      </w:r>
      <w:r w:rsidR="00A2691A" w:rsidRPr="00307B52">
        <w:rPr>
          <w:rFonts w:ascii="Times New Roman" w:eastAsia="宋体" w:hAnsi="Times New Roman" w:cs="Times New Roman"/>
          <w:sz w:val="24"/>
          <w:szCs w:val="24"/>
        </w:rPr>
        <w:t xml:space="preserve">, which </w:t>
      </w:r>
      <w:r w:rsidR="007C0216" w:rsidRPr="00307B52">
        <w:rPr>
          <w:rFonts w:ascii="Times New Roman" w:eastAsia="宋体" w:hAnsi="Times New Roman" w:cs="Times New Roman"/>
          <w:sz w:val="24"/>
          <w:szCs w:val="24"/>
        </w:rPr>
        <w:t>leverages GAN</w:t>
      </w:r>
      <w:r w:rsidR="0076008B" w:rsidRPr="00307B52">
        <w:rPr>
          <w:rFonts w:ascii="Times New Roman" w:eastAsia="宋体" w:hAnsi="Times New Roman" w:cs="Times New Roman"/>
          <w:sz w:val="24"/>
          <w:szCs w:val="24"/>
        </w:rPr>
        <w:t>s</w:t>
      </w:r>
      <w:r w:rsidR="007C0216" w:rsidRPr="00307B52">
        <w:rPr>
          <w:rFonts w:ascii="Times New Roman" w:eastAsia="宋体" w:hAnsi="Times New Roman" w:cs="Times New Roman"/>
          <w:sz w:val="24"/>
          <w:szCs w:val="24"/>
        </w:rPr>
        <w:t xml:space="preserve"> </w:t>
      </w:r>
      <w:r w:rsidR="0076008B" w:rsidRPr="00307B52">
        <w:rPr>
          <w:rFonts w:ascii="Times New Roman" w:eastAsia="宋体" w:hAnsi="Times New Roman" w:cs="Times New Roman"/>
          <w:sz w:val="24"/>
          <w:szCs w:val="24"/>
        </w:rPr>
        <w:t xml:space="preserve">to measure the amount of information contained in </w:t>
      </w:r>
      <w:r w:rsidR="00D932FE" w:rsidRPr="00307B52">
        <w:rPr>
          <w:rFonts w:ascii="Times New Roman" w:eastAsia="宋体" w:hAnsi="Times New Roman" w:cs="Times New Roman"/>
          <w:sz w:val="24"/>
          <w:szCs w:val="24"/>
        </w:rPr>
        <w:t>the</w:t>
      </w:r>
      <w:r w:rsidR="007214A5" w:rsidRPr="00307B52">
        <w:rPr>
          <w:rFonts w:ascii="Times New Roman" w:eastAsia="宋体" w:hAnsi="Times New Roman" w:cs="Times New Roman"/>
          <w:sz w:val="24"/>
          <w:szCs w:val="24"/>
        </w:rPr>
        <w:t xml:space="preserve"> input </w:t>
      </w:r>
      <w:r w:rsidR="00F70113" w:rsidRPr="00307B52">
        <w:rPr>
          <w:rFonts w:ascii="Times New Roman" w:eastAsia="宋体" w:hAnsi="Times New Roman" w:cs="Times New Roman"/>
          <w:sz w:val="24"/>
          <w:szCs w:val="24"/>
        </w:rPr>
        <w:t xml:space="preserve">data and automatically adjusts the IB trade-off </w:t>
      </w:r>
      <w:r w:rsidR="00D932FE" w:rsidRPr="00307B52">
        <w:rPr>
          <w:rFonts w:ascii="Times New Roman" w:eastAsia="宋体" w:hAnsi="Times New Roman" w:cs="Times New Roman"/>
          <w:sz w:val="24"/>
          <w:szCs w:val="24"/>
        </w:rPr>
        <w:t>accordingly</w:t>
      </w:r>
      <w:r w:rsidR="00790B96" w:rsidRPr="00307B52">
        <w:rPr>
          <w:rFonts w:ascii="Times New Roman" w:eastAsia="宋体" w:hAnsi="Times New Roman" w:cs="Times New Roman"/>
          <w:sz w:val="24"/>
          <w:szCs w:val="24"/>
        </w:rPr>
        <w:t>.</w:t>
      </w:r>
      <w:r w:rsidR="00421C4D" w:rsidRPr="00307B52">
        <w:rPr>
          <w:rFonts w:ascii="Times New Roman" w:eastAsia="宋体" w:hAnsi="Times New Roman" w:cs="Times New Roman"/>
          <w:sz w:val="24"/>
          <w:szCs w:val="24"/>
        </w:rPr>
        <w:t xml:space="preserve"> I also </w:t>
      </w:r>
      <w:r w:rsidR="00681F44" w:rsidRPr="00307B52">
        <w:rPr>
          <w:rFonts w:ascii="Times New Roman" w:eastAsia="宋体" w:hAnsi="Times New Roman" w:cs="Times New Roman"/>
          <w:sz w:val="24"/>
          <w:szCs w:val="24"/>
        </w:rPr>
        <w:t>generalize</w:t>
      </w:r>
      <w:r w:rsidR="00650B35" w:rsidRPr="00307B52">
        <w:rPr>
          <w:rFonts w:ascii="Times New Roman" w:eastAsia="宋体" w:hAnsi="Times New Roman" w:cs="Times New Roman"/>
          <w:sz w:val="24"/>
          <w:szCs w:val="24"/>
        </w:rPr>
        <w:t>d the technique</w:t>
      </w:r>
      <w:r w:rsidR="00DA42CD" w:rsidRPr="00307B52">
        <w:rPr>
          <w:rFonts w:ascii="Times New Roman" w:eastAsia="宋体" w:hAnsi="Times New Roman" w:cs="Times New Roman"/>
          <w:sz w:val="24"/>
          <w:szCs w:val="24"/>
        </w:rPr>
        <w:t xml:space="preserve">s adopted in </w:t>
      </w:r>
      <w:r w:rsidR="00DA42CD" w:rsidRPr="00307B52">
        <w:rPr>
          <w:rFonts w:ascii="Times New Roman" w:eastAsia="宋体" w:hAnsi="Times New Roman" w:cs="Times New Roman"/>
          <w:i/>
          <w:sz w:val="24"/>
          <w:szCs w:val="24"/>
        </w:rPr>
        <w:t>AutoBiDet</w:t>
      </w:r>
      <w:r w:rsidR="00DA42CD" w:rsidRPr="00307B52">
        <w:rPr>
          <w:rFonts w:ascii="Times New Roman" w:eastAsia="宋体" w:hAnsi="Times New Roman" w:cs="Times New Roman"/>
          <w:sz w:val="24"/>
          <w:szCs w:val="24"/>
        </w:rPr>
        <w:t xml:space="preserve"> to improve other model compression </w:t>
      </w:r>
      <w:r w:rsidR="00EF37B6" w:rsidRPr="00307B52">
        <w:rPr>
          <w:rFonts w:ascii="Times New Roman" w:eastAsia="宋体" w:hAnsi="Times New Roman" w:cs="Times New Roman"/>
          <w:sz w:val="24"/>
          <w:szCs w:val="24"/>
        </w:rPr>
        <w:t xml:space="preserve">methods such as low-bit quantization and </w:t>
      </w:r>
      <w:r w:rsidR="00AF6211" w:rsidRPr="00307B52">
        <w:rPr>
          <w:rFonts w:ascii="Times New Roman" w:eastAsia="宋体" w:hAnsi="Times New Roman" w:cs="Times New Roman"/>
          <w:sz w:val="24"/>
          <w:szCs w:val="24"/>
        </w:rPr>
        <w:t>channel pruning</w:t>
      </w:r>
      <w:r w:rsidR="009F61B8">
        <w:rPr>
          <w:rFonts w:ascii="Times New Roman" w:eastAsia="宋体" w:hAnsi="Times New Roman" w:cs="Times New Roman"/>
          <w:sz w:val="24"/>
          <w:szCs w:val="24"/>
        </w:rPr>
        <w:t xml:space="preserve"> in detection</w:t>
      </w:r>
      <w:r w:rsidR="00FE3871" w:rsidRPr="00307B52">
        <w:rPr>
          <w:rFonts w:ascii="Times New Roman" w:eastAsia="宋体" w:hAnsi="Times New Roman" w:cs="Times New Roman"/>
          <w:sz w:val="24"/>
          <w:szCs w:val="24"/>
        </w:rPr>
        <w:t xml:space="preserve">, </w:t>
      </w:r>
      <w:r w:rsidR="009F61B8">
        <w:rPr>
          <w:rFonts w:ascii="Times New Roman" w:eastAsia="宋体" w:hAnsi="Times New Roman" w:cs="Times New Roman"/>
          <w:sz w:val="24"/>
          <w:szCs w:val="24"/>
        </w:rPr>
        <w:t>show</w:t>
      </w:r>
      <w:r w:rsidR="00EC3958" w:rsidRPr="00307B52">
        <w:rPr>
          <w:rFonts w:ascii="Times New Roman" w:eastAsia="宋体" w:hAnsi="Times New Roman" w:cs="Times New Roman"/>
          <w:sz w:val="24"/>
          <w:szCs w:val="24"/>
        </w:rPr>
        <w:t>ing the universality of our approach</w:t>
      </w:r>
      <w:r w:rsidR="00AF6211" w:rsidRPr="00307B52">
        <w:rPr>
          <w:rFonts w:ascii="Times New Roman" w:eastAsia="宋体" w:hAnsi="Times New Roman" w:cs="Times New Roman"/>
          <w:sz w:val="24"/>
          <w:szCs w:val="24"/>
        </w:rPr>
        <w:t>.</w:t>
      </w:r>
      <w:r w:rsidR="00A252E7" w:rsidRPr="00307B52">
        <w:rPr>
          <w:rFonts w:ascii="Times New Roman" w:eastAsia="宋体" w:hAnsi="Times New Roman" w:cs="Times New Roman"/>
          <w:sz w:val="24"/>
          <w:szCs w:val="24"/>
        </w:rPr>
        <w:t xml:space="preserve"> </w:t>
      </w:r>
      <w:r w:rsidR="0052248F" w:rsidRPr="00307B52">
        <w:rPr>
          <w:rFonts w:ascii="Times New Roman" w:eastAsia="宋体" w:hAnsi="Times New Roman" w:cs="Times New Roman"/>
          <w:sz w:val="24"/>
          <w:szCs w:val="24"/>
        </w:rPr>
        <w:t xml:space="preserve">We submitted this work to </w:t>
      </w:r>
      <w:r w:rsidR="0052248F" w:rsidRPr="00307B52">
        <w:rPr>
          <w:rFonts w:ascii="Times New Roman" w:eastAsia="宋体" w:hAnsi="Times New Roman" w:cs="Times New Roman"/>
          <w:b/>
          <w:sz w:val="24"/>
          <w:szCs w:val="24"/>
        </w:rPr>
        <w:t>T-PAMI</w:t>
      </w:r>
      <w:r w:rsidR="0052248F" w:rsidRPr="00307B52">
        <w:rPr>
          <w:rFonts w:ascii="Times New Roman" w:eastAsia="宋体" w:hAnsi="Times New Roman" w:cs="Times New Roman"/>
          <w:sz w:val="24"/>
          <w:szCs w:val="24"/>
        </w:rPr>
        <w:t xml:space="preserve"> and </w:t>
      </w:r>
      <w:r w:rsidR="00CA3631">
        <w:rPr>
          <w:rFonts w:ascii="Times New Roman" w:eastAsia="宋体" w:hAnsi="Times New Roman" w:cs="Times New Roman"/>
          <w:sz w:val="24"/>
          <w:szCs w:val="24"/>
        </w:rPr>
        <w:t xml:space="preserve">it </w:t>
      </w:r>
      <w:r w:rsidR="0052248F" w:rsidRPr="00307B52">
        <w:rPr>
          <w:rFonts w:ascii="Times New Roman" w:eastAsia="宋体" w:hAnsi="Times New Roman" w:cs="Times New Roman"/>
          <w:sz w:val="24"/>
          <w:szCs w:val="24"/>
        </w:rPr>
        <w:t>is currently under review.</w:t>
      </w:r>
      <w:commentRangeEnd w:id="16"/>
      <w:r w:rsidR="001D1497">
        <w:rPr>
          <w:rStyle w:val="a5"/>
        </w:rPr>
        <w:commentReference w:id="16"/>
      </w:r>
    </w:p>
    <w:p w14:paraId="0313A64E" w14:textId="77777777" w:rsidR="00874D5A" w:rsidRPr="00307B52" w:rsidRDefault="00874D5A" w:rsidP="0001179E">
      <w:pPr>
        <w:rPr>
          <w:rFonts w:ascii="Times New Roman" w:eastAsia="宋体" w:hAnsi="Times New Roman" w:cs="Times New Roman"/>
          <w:sz w:val="24"/>
          <w:szCs w:val="24"/>
        </w:rPr>
      </w:pPr>
    </w:p>
    <w:p w14:paraId="23DFA048" w14:textId="1EABA09E" w:rsidR="00874D5A" w:rsidRPr="00307B52" w:rsidRDefault="00632C60" w:rsidP="0001179E">
      <w:pPr>
        <w:rPr>
          <w:rFonts w:ascii="Times New Roman" w:eastAsia="宋体" w:hAnsi="Times New Roman" w:cs="Times New Roman"/>
          <w:sz w:val="24"/>
          <w:szCs w:val="24"/>
        </w:rPr>
      </w:pPr>
      <w:r w:rsidRPr="00307B52">
        <w:rPr>
          <w:rFonts w:ascii="Times New Roman" w:eastAsia="宋体" w:hAnsi="Times New Roman" w:cs="Times New Roman"/>
          <w:sz w:val="24"/>
          <w:szCs w:val="24"/>
        </w:rPr>
        <w:t xml:space="preserve">Though </w:t>
      </w:r>
      <w:r w:rsidR="009538E2">
        <w:rPr>
          <w:rFonts w:ascii="Times New Roman" w:eastAsia="宋体" w:hAnsi="Times New Roman" w:cs="Times New Roman"/>
          <w:sz w:val="24"/>
          <w:szCs w:val="24"/>
        </w:rPr>
        <w:t>having delved</w:t>
      </w:r>
      <w:r w:rsidRPr="00307B52">
        <w:rPr>
          <w:rFonts w:ascii="Times New Roman" w:eastAsia="宋体" w:hAnsi="Times New Roman" w:cs="Times New Roman"/>
          <w:sz w:val="24"/>
          <w:szCs w:val="24"/>
        </w:rPr>
        <w:t xml:space="preserve"> deeply into </w:t>
      </w:r>
      <w:r w:rsidR="008F5FF0" w:rsidRPr="00307B52">
        <w:rPr>
          <w:rFonts w:ascii="Times New Roman" w:eastAsia="宋体" w:hAnsi="Times New Roman" w:cs="Times New Roman"/>
          <w:sz w:val="24"/>
          <w:szCs w:val="24"/>
        </w:rPr>
        <w:t xml:space="preserve">2D </w:t>
      </w:r>
      <w:r w:rsidRPr="00307B52">
        <w:rPr>
          <w:rFonts w:ascii="Times New Roman" w:eastAsia="宋体" w:hAnsi="Times New Roman" w:cs="Times New Roman"/>
          <w:sz w:val="24"/>
          <w:szCs w:val="24"/>
        </w:rPr>
        <w:t>computer visio</w:t>
      </w:r>
      <w:r w:rsidR="008F5FF0" w:rsidRPr="00307B52">
        <w:rPr>
          <w:rFonts w:ascii="Times New Roman" w:eastAsia="宋体" w:hAnsi="Times New Roman" w:cs="Times New Roman"/>
          <w:sz w:val="24"/>
          <w:szCs w:val="24"/>
        </w:rPr>
        <w:t xml:space="preserve">n, I gradually shifted my interest to </w:t>
      </w:r>
      <w:r w:rsidR="00C12F9A">
        <w:rPr>
          <w:rFonts w:ascii="Times New Roman" w:eastAsia="宋体" w:hAnsi="Times New Roman" w:cs="Times New Roman"/>
          <w:sz w:val="24"/>
          <w:szCs w:val="24"/>
        </w:rPr>
        <w:t xml:space="preserve">the </w:t>
      </w:r>
      <w:r w:rsidR="008F5FF0" w:rsidRPr="00307B52">
        <w:rPr>
          <w:rFonts w:ascii="Times New Roman" w:eastAsia="宋体" w:hAnsi="Times New Roman" w:cs="Times New Roman"/>
          <w:sz w:val="24"/>
          <w:szCs w:val="24"/>
        </w:rPr>
        <w:t>3D domain</w:t>
      </w:r>
      <w:r w:rsidR="00533DCA" w:rsidRPr="00307B52">
        <w:rPr>
          <w:rFonts w:ascii="Times New Roman" w:eastAsia="宋体" w:hAnsi="Times New Roman" w:cs="Times New Roman"/>
          <w:sz w:val="24"/>
          <w:szCs w:val="24"/>
        </w:rPr>
        <w:t>.</w:t>
      </w:r>
      <w:r w:rsidR="00E835E5" w:rsidRPr="00307B52">
        <w:rPr>
          <w:rFonts w:ascii="Times New Roman" w:eastAsia="宋体" w:hAnsi="Times New Roman" w:cs="Times New Roman"/>
          <w:sz w:val="24"/>
          <w:szCs w:val="24"/>
        </w:rPr>
        <w:t xml:space="preserve"> </w:t>
      </w:r>
      <w:r w:rsidR="002D5216" w:rsidRPr="00307B52">
        <w:rPr>
          <w:rFonts w:ascii="Times New Roman" w:eastAsia="宋体" w:hAnsi="Times New Roman" w:cs="Times New Roman"/>
          <w:sz w:val="24"/>
          <w:szCs w:val="24"/>
        </w:rPr>
        <w:t xml:space="preserve">This summer, I </w:t>
      </w:r>
      <w:r w:rsidR="00C3442B" w:rsidRPr="00307B52">
        <w:rPr>
          <w:rFonts w:ascii="Times New Roman" w:eastAsia="宋体" w:hAnsi="Times New Roman" w:cs="Times New Roman"/>
          <w:sz w:val="24"/>
          <w:szCs w:val="24"/>
        </w:rPr>
        <w:t>did</w:t>
      </w:r>
      <w:r w:rsidR="006E1785" w:rsidRPr="00307B52">
        <w:rPr>
          <w:rFonts w:ascii="Times New Roman" w:eastAsia="宋体" w:hAnsi="Times New Roman" w:cs="Times New Roman"/>
          <w:sz w:val="24"/>
          <w:szCs w:val="24"/>
        </w:rPr>
        <w:t xml:space="preserve"> an</w:t>
      </w:r>
      <w:r w:rsidR="002D5216" w:rsidRPr="00307B52">
        <w:rPr>
          <w:rFonts w:ascii="Times New Roman" w:eastAsia="宋体" w:hAnsi="Times New Roman" w:cs="Times New Roman"/>
          <w:sz w:val="24"/>
          <w:szCs w:val="24"/>
        </w:rPr>
        <w:t xml:space="preserve"> </w:t>
      </w:r>
      <w:r w:rsidR="00A5335D" w:rsidRPr="00307B52">
        <w:rPr>
          <w:rFonts w:ascii="Times New Roman" w:eastAsia="宋体" w:hAnsi="Times New Roman" w:cs="Times New Roman"/>
          <w:sz w:val="24"/>
          <w:szCs w:val="24"/>
        </w:rPr>
        <w:t xml:space="preserve">internship at </w:t>
      </w:r>
      <w:r w:rsidR="00FC5946" w:rsidRPr="00307B52">
        <w:rPr>
          <w:rFonts w:ascii="Times New Roman" w:eastAsia="宋体" w:hAnsi="Times New Roman" w:cs="Times New Roman"/>
          <w:sz w:val="24"/>
          <w:szCs w:val="24"/>
        </w:rPr>
        <w:t>Stanford</w:t>
      </w:r>
      <w:r w:rsidR="00943F9E" w:rsidRPr="00307B52">
        <w:rPr>
          <w:rFonts w:ascii="Times New Roman" w:eastAsia="宋体" w:hAnsi="Times New Roman" w:cs="Times New Roman"/>
          <w:sz w:val="24"/>
          <w:szCs w:val="24"/>
        </w:rPr>
        <w:t xml:space="preserve"> University supervised by </w:t>
      </w:r>
      <w:r w:rsidR="00943F9E" w:rsidRPr="00307B52">
        <w:rPr>
          <w:rFonts w:ascii="Times New Roman" w:eastAsia="宋体" w:hAnsi="Times New Roman" w:cs="Times New Roman"/>
          <w:b/>
          <w:sz w:val="24"/>
          <w:szCs w:val="24"/>
        </w:rPr>
        <w:t>Prof. Leonidas J. Guibas</w:t>
      </w:r>
      <w:r w:rsidR="00243D02" w:rsidRPr="00307B52">
        <w:rPr>
          <w:rFonts w:ascii="Times New Roman" w:eastAsia="宋体" w:hAnsi="Times New Roman" w:cs="Times New Roman"/>
          <w:sz w:val="24"/>
          <w:szCs w:val="24"/>
        </w:rPr>
        <w:t xml:space="preserve"> </w:t>
      </w:r>
      <w:r w:rsidR="00294A44" w:rsidRPr="00307B52">
        <w:rPr>
          <w:rFonts w:ascii="Times New Roman" w:eastAsia="宋体" w:hAnsi="Times New Roman" w:cs="Times New Roman"/>
          <w:sz w:val="24"/>
          <w:szCs w:val="24"/>
        </w:rPr>
        <w:t>on</w:t>
      </w:r>
      <w:r w:rsidR="00243D02" w:rsidRPr="00307B52">
        <w:rPr>
          <w:rFonts w:ascii="Times New Roman" w:eastAsia="宋体" w:hAnsi="Times New Roman" w:cs="Times New Roman"/>
          <w:sz w:val="24"/>
          <w:szCs w:val="24"/>
        </w:rPr>
        <w:t xml:space="preserve"> point cloud</w:t>
      </w:r>
      <w:r w:rsidR="00C12F9A">
        <w:rPr>
          <w:rFonts w:ascii="Times New Roman" w:eastAsia="宋体" w:hAnsi="Times New Roman" w:cs="Times New Roman"/>
          <w:sz w:val="24"/>
          <w:szCs w:val="24"/>
        </w:rPr>
        <w:t xml:space="preserve"> analysis</w:t>
      </w:r>
      <w:r w:rsidR="00943F9E" w:rsidRPr="00307B52">
        <w:rPr>
          <w:rFonts w:ascii="Times New Roman" w:eastAsia="宋体" w:hAnsi="Times New Roman" w:cs="Times New Roman"/>
          <w:sz w:val="24"/>
          <w:szCs w:val="24"/>
        </w:rPr>
        <w:t>.</w:t>
      </w:r>
      <w:r w:rsidR="00C776F4" w:rsidRPr="00307B52">
        <w:rPr>
          <w:rFonts w:ascii="Times New Roman" w:eastAsia="宋体" w:hAnsi="Times New Roman" w:cs="Times New Roman"/>
          <w:sz w:val="24"/>
          <w:szCs w:val="24"/>
        </w:rPr>
        <w:t xml:space="preserve"> </w:t>
      </w:r>
      <w:commentRangeStart w:id="29"/>
      <w:r w:rsidR="00F54E42" w:rsidRPr="00307B52">
        <w:rPr>
          <w:rFonts w:ascii="Times New Roman" w:eastAsia="宋体" w:hAnsi="Times New Roman" w:cs="Times New Roman"/>
          <w:sz w:val="24"/>
          <w:szCs w:val="24"/>
        </w:rPr>
        <w:t xml:space="preserve">I discovered that, </w:t>
      </w:r>
      <w:r w:rsidR="006702EE" w:rsidRPr="00307B52">
        <w:rPr>
          <w:rFonts w:ascii="Times New Roman" w:eastAsia="宋体" w:hAnsi="Times New Roman" w:cs="Times New Roman"/>
          <w:sz w:val="24"/>
          <w:szCs w:val="24"/>
        </w:rPr>
        <w:t xml:space="preserve">despite the </w:t>
      </w:r>
      <w:r w:rsidR="00717CD1" w:rsidRPr="00307B52">
        <w:rPr>
          <w:rFonts w:ascii="Times New Roman" w:eastAsia="宋体" w:hAnsi="Times New Roman" w:cs="Times New Roman"/>
          <w:sz w:val="24"/>
          <w:szCs w:val="24"/>
        </w:rPr>
        <w:t>tremendous progress achieved in th</w:t>
      </w:r>
      <w:r w:rsidR="00C12F9A">
        <w:rPr>
          <w:rFonts w:ascii="Times New Roman" w:eastAsia="宋体" w:hAnsi="Times New Roman" w:cs="Times New Roman"/>
          <w:sz w:val="24"/>
          <w:szCs w:val="24"/>
        </w:rPr>
        <w:t>is field</w:t>
      </w:r>
      <w:r w:rsidR="00BF34A6" w:rsidRPr="00307B52">
        <w:rPr>
          <w:rFonts w:ascii="Times New Roman" w:eastAsia="宋体" w:hAnsi="Times New Roman" w:cs="Times New Roman"/>
          <w:sz w:val="24"/>
          <w:szCs w:val="24"/>
        </w:rPr>
        <w:t xml:space="preserve">, few people </w:t>
      </w:r>
      <w:r w:rsidR="00C12F9A">
        <w:rPr>
          <w:rFonts w:ascii="Times New Roman" w:eastAsia="宋体" w:hAnsi="Times New Roman" w:cs="Times New Roman"/>
          <w:sz w:val="24"/>
          <w:szCs w:val="24"/>
        </w:rPr>
        <w:t xml:space="preserve">had </w:t>
      </w:r>
      <w:r w:rsidR="00BF34A6" w:rsidRPr="00307B52">
        <w:rPr>
          <w:rFonts w:ascii="Times New Roman" w:eastAsia="宋体" w:hAnsi="Times New Roman" w:cs="Times New Roman"/>
          <w:sz w:val="24"/>
          <w:szCs w:val="24"/>
        </w:rPr>
        <w:t>explored</w:t>
      </w:r>
      <w:r w:rsidR="00930399" w:rsidRPr="00307B52">
        <w:rPr>
          <w:rFonts w:ascii="Times New Roman" w:eastAsia="宋体" w:hAnsi="Times New Roman" w:cs="Times New Roman"/>
          <w:sz w:val="24"/>
          <w:szCs w:val="24"/>
        </w:rPr>
        <w:t xml:space="preserve"> </w:t>
      </w:r>
      <w:r w:rsidR="00623DE6" w:rsidRPr="00307B52">
        <w:rPr>
          <w:rFonts w:ascii="Times New Roman" w:eastAsia="宋体" w:hAnsi="Times New Roman" w:cs="Times New Roman"/>
          <w:sz w:val="24"/>
          <w:szCs w:val="24"/>
        </w:rPr>
        <w:t xml:space="preserve">the robustness of </w:t>
      </w:r>
      <w:r w:rsidR="00C12F9A">
        <w:rPr>
          <w:rFonts w:ascii="Times New Roman" w:eastAsia="宋体" w:hAnsi="Times New Roman" w:cs="Times New Roman"/>
          <w:sz w:val="24"/>
          <w:szCs w:val="24"/>
        </w:rPr>
        <w:t>point cloud</w:t>
      </w:r>
      <w:r w:rsidR="00623DE6" w:rsidRPr="00307B52">
        <w:rPr>
          <w:rFonts w:ascii="Times New Roman" w:eastAsia="宋体" w:hAnsi="Times New Roman" w:cs="Times New Roman"/>
          <w:sz w:val="24"/>
          <w:szCs w:val="24"/>
        </w:rPr>
        <w:t xml:space="preserve"> models</w:t>
      </w:r>
      <w:r w:rsidR="00EE4AE5" w:rsidRPr="00307B52">
        <w:rPr>
          <w:rFonts w:ascii="Times New Roman" w:eastAsia="宋体" w:hAnsi="Times New Roman" w:cs="Times New Roman"/>
          <w:sz w:val="24"/>
          <w:szCs w:val="24"/>
        </w:rPr>
        <w:t xml:space="preserve">. </w:t>
      </w:r>
      <w:commentRangeEnd w:id="29"/>
      <w:r w:rsidR="001D1497">
        <w:rPr>
          <w:rStyle w:val="a5"/>
        </w:rPr>
        <w:commentReference w:id="29"/>
      </w:r>
      <w:ins w:id="30" w:author="Ben Ayton" w:date="2020-11-06T01:19:00Z">
        <w:r w:rsidR="001D1497">
          <w:rPr>
            <w:rFonts w:ascii="Times New Roman" w:eastAsia="宋体" w:hAnsi="Times New Roman" w:cs="Times New Roman"/>
            <w:sz w:val="24"/>
            <w:szCs w:val="24"/>
          </w:rPr>
          <w:t>To tackle this interesting problem</w:t>
        </w:r>
      </w:ins>
      <w:del w:id="31" w:author="Ben Ayton" w:date="2020-11-06T01:19:00Z">
        <w:r w:rsidR="00CC315C" w:rsidRPr="00307B52" w:rsidDel="001D1497">
          <w:rPr>
            <w:rFonts w:ascii="Times New Roman" w:eastAsia="宋体" w:hAnsi="Times New Roman" w:cs="Times New Roman"/>
            <w:sz w:val="24"/>
            <w:szCs w:val="24"/>
          </w:rPr>
          <w:delText>Therefore</w:delText>
        </w:r>
      </w:del>
      <w:r w:rsidR="00CC315C" w:rsidRPr="00307B52">
        <w:rPr>
          <w:rFonts w:ascii="Times New Roman" w:eastAsia="宋体" w:hAnsi="Times New Roman" w:cs="Times New Roman"/>
          <w:sz w:val="24"/>
          <w:szCs w:val="24"/>
        </w:rPr>
        <w:t xml:space="preserve">, I </w:t>
      </w:r>
      <w:r w:rsidR="001C2285" w:rsidRPr="00307B52">
        <w:rPr>
          <w:rFonts w:ascii="Times New Roman" w:eastAsia="宋体" w:hAnsi="Times New Roman" w:cs="Times New Roman"/>
          <w:sz w:val="24"/>
          <w:szCs w:val="24"/>
        </w:rPr>
        <w:t>led a project studying</w:t>
      </w:r>
      <w:r w:rsidR="00CD64BB" w:rsidRPr="00307B52">
        <w:rPr>
          <w:rFonts w:ascii="Times New Roman" w:eastAsia="宋体" w:hAnsi="Times New Roman" w:cs="Times New Roman"/>
          <w:sz w:val="24"/>
          <w:szCs w:val="24"/>
        </w:rPr>
        <w:t xml:space="preserve"> adversarial attack and defense in 3D point cloud.</w:t>
      </w:r>
      <w:r w:rsidR="00480D79" w:rsidRPr="00307B52">
        <w:rPr>
          <w:rFonts w:ascii="Times New Roman" w:eastAsia="宋体" w:hAnsi="Times New Roman" w:cs="Times New Roman"/>
          <w:sz w:val="24"/>
          <w:szCs w:val="24"/>
        </w:rPr>
        <w:t xml:space="preserve"> </w:t>
      </w:r>
      <w:commentRangeStart w:id="32"/>
      <w:r w:rsidR="00480D79" w:rsidRPr="00307B52">
        <w:rPr>
          <w:rFonts w:ascii="Times New Roman" w:eastAsia="宋体" w:hAnsi="Times New Roman" w:cs="Times New Roman"/>
          <w:sz w:val="24"/>
          <w:szCs w:val="24"/>
        </w:rPr>
        <w:t>I first</w:t>
      </w:r>
      <w:r w:rsidR="004C1275" w:rsidRPr="00307B52">
        <w:rPr>
          <w:rFonts w:ascii="Times New Roman" w:eastAsia="宋体" w:hAnsi="Times New Roman" w:cs="Times New Roman"/>
          <w:sz w:val="24"/>
          <w:szCs w:val="24"/>
        </w:rPr>
        <w:t xml:space="preserve"> </w:t>
      </w:r>
      <w:r w:rsidR="00EF0116" w:rsidRPr="00307B52">
        <w:rPr>
          <w:rFonts w:ascii="Times New Roman" w:eastAsia="宋体" w:hAnsi="Times New Roman" w:cs="Times New Roman"/>
          <w:sz w:val="24"/>
          <w:szCs w:val="24"/>
        </w:rPr>
        <w:t xml:space="preserve">reviewed </w:t>
      </w:r>
      <w:r w:rsidR="00544C9D" w:rsidRPr="00307B52">
        <w:rPr>
          <w:rFonts w:ascii="Times New Roman" w:eastAsia="宋体" w:hAnsi="Times New Roman" w:cs="Times New Roman"/>
          <w:sz w:val="24"/>
          <w:szCs w:val="24"/>
        </w:rPr>
        <w:t xml:space="preserve">existing </w:t>
      </w:r>
      <w:r w:rsidR="00C12F9A">
        <w:rPr>
          <w:rFonts w:ascii="Times New Roman" w:eastAsia="宋体" w:hAnsi="Times New Roman" w:cs="Times New Roman"/>
          <w:sz w:val="24"/>
          <w:szCs w:val="24"/>
        </w:rPr>
        <w:t xml:space="preserve">3D </w:t>
      </w:r>
      <w:r w:rsidR="00544C9D" w:rsidRPr="00307B52">
        <w:rPr>
          <w:rFonts w:ascii="Times New Roman" w:eastAsia="宋体" w:hAnsi="Times New Roman" w:cs="Times New Roman"/>
          <w:sz w:val="24"/>
          <w:szCs w:val="24"/>
        </w:rPr>
        <w:t>attack</w:t>
      </w:r>
      <w:r w:rsidR="00DD09EA" w:rsidRPr="00307B52">
        <w:rPr>
          <w:rFonts w:ascii="Times New Roman" w:eastAsia="宋体" w:hAnsi="Times New Roman" w:cs="Times New Roman"/>
          <w:sz w:val="24"/>
          <w:szCs w:val="24"/>
        </w:rPr>
        <w:t>s</w:t>
      </w:r>
      <w:r w:rsidR="00544C9D" w:rsidRPr="00307B52">
        <w:rPr>
          <w:rFonts w:ascii="Times New Roman" w:eastAsia="宋体" w:hAnsi="Times New Roman" w:cs="Times New Roman"/>
          <w:sz w:val="24"/>
          <w:szCs w:val="24"/>
        </w:rPr>
        <w:t xml:space="preserve"> </w:t>
      </w:r>
      <w:r w:rsidR="00DD09EA" w:rsidRPr="00307B52">
        <w:rPr>
          <w:rFonts w:ascii="Times New Roman" w:eastAsia="宋体" w:hAnsi="Times New Roman" w:cs="Times New Roman"/>
          <w:sz w:val="24"/>
          <w:szCs w:val="24"/>
        </w:rPr>
        <w:t>and summarized their effects into two aspects</w:t>
      </w:r>
      <w:r w:rsidR="00792A11" w:rsidRPr="00307B52">
        <w:rPr>
          <w:rFonts w:ascii="Times New Roman" w:eastAsia="宋体" w:hAnsi="Times New Roman" w:cs="Times New Roman"/>
          <w:sz w:val="24"/>
          <w:szCs w:val="24"/>
        </w:rPr>
        <w:t xml:space="preserve"> from a geometric perspective</w:t>
      </w:r>
      <w:r w:rsidR="00DD09EA" w:rsidRPr="00307B52">
        <w:rPr>
          <w:rFonts w:ascii="Times New Roman" w:eastAsia="宋体" w:hAnsi="Times New Roman" w:cs="Times New Roman"/>
          <w:sz w:val="24"/>
          <w:szCs w:val="24"/>
        </w:rPr>
        <w:t>.</w:t>
      </w:r>
      <w:r w:rsidR="00D33263" w:rsidRPr="00307B52">
        <w:rPr>
          <w:rFonts w:ascii="Times New Roman" w:eastAsia="宋体" w:hAnsi="Times New Roman" w:cs="Times New Roman"/>
          <w:sz w:val="24"/>
          <w:szCs w:val="24"/>
        </w:rPr>
        <w:t xml:space="preserve"> Then, I realized that </w:t>
      </w:r>
      <w:r w:rsidR="006653DC" w:rsidRPr="00307B52">
        <w:rPr>
          <w:rFonts w:ascii="Times New Roman" w:eastAsia="宋体" w:hAnsi="Times New Roman" w:cs="Times New Roman"/>
          <w:sz w:val="24"/>
          <w:szCs w:val="24"/>
        </w:rPr>
        <w:t>none of previous defense approaches can simultaneous</w:t>
      </w:r>
      <w:r w:rsidR="007C0616" w:rsidRPr="00307B52">
        <w:rPr>
          <w:rFonts w:ascii="Times New Roman" w:eastAsia="宋体" w:hAnsi="Times New Roman" w:cs="Times New Roman"/>
          <w:sz w:val="24"/>
          <w:szCs w:val="24"/>
        </w:rPr>
        <w:t>ly address both the effects, resulting in their vulnerability against well-designed attacks.</w:t>
      </w:r>
      <w:r w:rsidR="00FC23F6" w:rsidRPr="00307B52">
        <w:rPr>
          <w:rFonts w:ascii="Times New Roman" w:eastAsia="宋体" w:hAnsi="Times New Roman" w:cs="Times New Roman"/>
          <w:sz w:val="24"/>
          <w:szCs w:val="24"/>
        </w:rPr>
        <w:t xml:space="preserve"> </w:t>
      </w:r>
      <w:r w:rsidR="00595531" w:rsidRPr="00307B52">
        <w:rPr>
          <w:rFonts w:ascii="Times New Roman" w:eastAsia="宋体" w:hAnsi="Times New Roman" w:cs="Times New Roman"/>
          <w:sz w:val="24"/>
          <w:szCs w:val="24"/>
        </w:rPr>
        <w:t xml:space="preserve">To solve this problem, </w:t>
      </w:r>
      <w:r w:rsidR="00303F4E" w:rsidRPr="00307B52">
        <w:rPr>
          <w:rFonts w:ascii="Times New Roman" w:eastAsia="宋体" w:hAnsi="Times New Roman" w:cs="Times New Roman"/>
          <w:sz w:val="24"/>
          <w:szCs w:val="24"/>
        </w:rPr>
        <w:t xml:space="preserve">I </w:t>
      </w:r>
      <w:r w:rsidR="00936D9F" w:rsidRPr="00307B52">
        <w:rPr>
          <w:rFonts w:ascii="Times New Roman" w:eastAsia="宋体" w:hAnsi="Times New Roman" w:cs="Times New Roman"/>
          <w:sz w:val="24"/>
          <w:szCs w:val="24"/>
        </w:rPr>
        <w:t>employed deep implicit function</w:t>
      </w:r>
      <w:ins w:id="33" w:author="Ben Ayton" w:date="2020-11-06T01:17:00Z">
        <w:r w:rsidR="001D1497">
          <w:rPr>
            <w:rFonts w:ascii="Times New Roman" w:eastAsia="宋体" w:hAnsi="Times New Roman" w:cs="Times New Roman"/>
            <w:sz w:val="24"/>
            <w:szCs w:val="24"/>
          </w:rPr>
          <w:t>s</w:t>
        </w:r>
      </w:ins>
      <w:r w:rsidR="00936D9F" w:rsidRPr="00307B52">
        <w:rPr>
          <w:rFonts w:ascii="Times New Roman" w:eastAsia="宋体" w:hAnsi="Times New Roman" w:cs="Times New Roman"/>
          <w:sz w:val="24"/>
          <w:szCs w:val="24"/>
        </w:rPr>
        <w:t xml:space="preserve"> for precise shape restoration. Concretely, our</w:t>
      </w:r>
      <w:r w:rsidR="001C7202">
        <w:rPr>
          <w:rFonts w:ascii="Times New Roman" w:eastAsia="宋体" w:hAnsi="Times New Roman" w:cs="Times New Roman"/>
          <w:sz w:val="24"/>
          <w:szCs w:val="24"/>
        </w:rPr>
        <w:t xml:space="preserve"> defense nam</w:t>
      </w:r>
      <w:r w:rsidR="000A6497" w:rsidRPr="00307B52">
        <w:rPr>
          <w:rFonts w:ascii="Times New Roman" w:eastAsia="宋体" w:hAnsi="Times New Roman" w:cs="Times New Roman"/>
          <w:sz w:val="24"/>
          <w:szCs w:val="24"/>
        </w:rPr>
        <w:t>ed</w:t>
      </w:r>
      <w:r w:rsidR="00936D9F" w:rsidRPr="00307B52">
        <w:rPr>
          <w:rFonts w:ascii="Times New Roman" w:eastAsia="宋体" w:hAnsi="Times New Roman" w:cs="Times New Roman"/>
          <w:sz w:val="24"/>
          <w:szCs w:val="24"/>
        </w:rPr>
        <w:t xml:space="preserve"> </w:t>
      </w:r>
      <w:r w:rsidR="00936D9F" w:rsidRPr="00307B52">
        <w:rPr>
          <w:rFonts w:ascii="Times New Roman" w:eastAsia="宋体" w:hAnsi="Times New Roman" w:cs="Times New Roman"/>
          <w:i/>
          <w:sz w:val="24"/>
          <w:szCs w:val="24"/>
        </w:rPr>
        <w:t>IF-Defense</w:t>
      </w:r>
      <w:r w:rsidR="00936D9F" w:rsidRPr="00307B52">
        <w:rPr>
          <w:rFonts w:ascii="Times New Roman" w:eastAsia="宋体" w:hAnsi="Times New Roman" w:cs="Times New Roman"/>
          <w:sz w:val="24"/>
          <w:szCs w:val="24"/>
        </w:rPr>
        <w:t xml:space="preserve"> </w:t>
      </w:r>
      <w:r w:rsidR="00746F16">
        <w:rPr>
          <w:rFonts w:ascii="Times New Roman" w:eastAsia="宋体" w:hAnsi="Times New Roman" w:cs="Times New Roman"/>
          <w:sz w:val="24"/>
          <w:szCs w:val="24"/>
        </w:rPr>
        <w:t xml:space="preserve">first </w:t>
      </w:r>
      <w:r w:rsidR="001C45E6" w:rsidRPr="00307B52">
        <w:rPr>
          <w:rFonts w:ascii="Times New Roman" w:eastAsia="宋体" w:hAnsi="Times New Roman" w:cs="Times New Roman"/>
          <w:sz w:val="24"/>
          <w:szCs w:val="24"/>
        </w:rPr>
        <w:t>perform</w:t>
      </w:r>
      <w:r w:rsidR="00BC5296" w:rsidRPr="00307B52">
        <w:rPr>
          <w:rFonts w:ascii="Times New Roman" w:eastAsia="宋体" w:hAnsi="Times New Roman" w:cs="Times New Roman"/>
          <w:sz w:val="24"/>
          <w:szCs w:val="24"/>
        </w:rPr>
        <w:t xml:space="preserve">s accurate surface </w:t>
      </w:r>
      <w:r w:rsidR="00C252F7" w:rsidRPr="00307B52">
        <w:rPr>
          <w:rFonts w:ascii="Times New Roman" w:eastAsia="宋体" w:hAnsi="Times New Roman" w:cs="Times New Roman"/>
          <w:sz w:val="24"/>
          <w:szCs w:val="24"/>
        </w:rPr>
        <w:t xml:space="preserve">recovery </w:t>
      </w:r>
      <w:r w:rsidR="001C45E6" w:rsidRPr="00307B52">
        <w:rPr>
          <w:rFonts w:ascii="Times New Roman" w:eastAsia="宋体" w:hAnsi="Times New Roman" w:cs="Times New Roman"/>
          <w:sz w:val="24"/>
          <w:szCs w:val="24"/>
        </w:rPr>
        <w:t>via the predicted implicit field</w:t>
      </w:r>
      <w:r w:rsidR="00A01EB3" w:rsidRPr="00307B52">
        <w:rPr>
          <w:rFonts w:ascii="Times New Roman" w:eastAsia="宋体" w:hAnsi="Times New Roman" w:cs="Times New Roman"/>
          <w:sz w:val="24"/>
          <w:szCs w:val="24"/>
        </w:rPr>
        <w:t xml:space="preserve"> to alleviate geometric distortion,</w:t>
      </w:r>
      <w:r w:rsidR="001C45E6" w:rsidRPr="00307B52">
        <w:rPr>
          <w:rFonts w:ascii="Times New Roman" w:eastAsia="宋体" w:hAnsi="Times New Roman" w:cs="Times New Roman"/>
          <w:sz w:val="24"/>
          <w:szCs w:val="24"/>
        </w:rPr>
        <w:t xml:space="preserve"> </w:t>
      </w:r>
      <w:r w:rsidR="00C252F7" w:rsidRPr="00307B52">
        <w:rPr>
          <w:rFonts w:ascii="Times New Roman" w:eastAsia="宋体" w:hAnsi="Times New Roman" w:cs="Times New Roman"/>
          <w:sz w:val="24"/>
          <w:szCs w:val="24"/>
        </w:rPr>
        <w:t>and</w:t>
      </w:r>
      <w:r w:rsidR="00746F16">
        <w:rPr>
          <w:rFonts w:ascii="Times New Roman" w:eastAsia="宋体" w:hAnsi="Times New Roman" w:cs="Times New Roman"/>
          <w:sz w:val="24"/>
          <w:szCs w:val="24"/>
        </w:rPr>
        <w:t xml:space="preserve"> then</w:t>
      </w:r>
      <w:r w:rsidR="00C252F7" w:rsidRPr="00307B52">
        <w:rPr>
          <w:rFonts w:ascii="Times New Roman" w:eastAsia="宋体" w:hAnsi="Times New Roman" w:cs="Times New Roman"/>
          <w:sz w:val="24"/>
          <w:szCs w:val="24"/>
        </w:rPr>
        <w:t xml:space="preserve"> </w:t>
      </w:r>
      <w:r w:rsidR="00236ECF" w:rsidRPr="00307B52">
        <w:rPr>
          <w:rFonts w:ascii="Times New Roman" w:eastAsia="宋体" w:hAnsi="Times New Roman" w:cs="Times New Roman"/>
          <w:sz w:val="24"/>
          <w:szCs w:val="24"/>
        </w:rPr>
        <w:t xml:space="preserve">utilizes </w:t>
      </w:r>
      <w:r w:rsidR="002E532B" w:rsidRPr="00307B52">
        <w:rPr>
          <w:rFonts w:ascii="Times New Roman" w:eastAsia="宋体" w:hAnsi="Times New Roman" w:cs="Times New Roman"/>
          <w:sz w:val="24"/>
          <w:szCs w:val="24"/>
        </w:rPr>
        <w:t xml:space="preserve">an optimization process to </w:t>
      </w:r>
      <w:r w:rsidR="00FE7341" w:rsidRPr="00307B52">
        <w:rPr>
          <w:rFonts w:ascii="Times New Roman" w:eastAsia="宋体" w:hAnsi="Times New Roman" w:cs="Times New Roman"/>
          <w:sz w:val="24"/>
          <w:szCs w:val="24"/>
        </w:rPr>
        <w:t>retai</w:t>
      </w:r>
      <w:r w:rsidR="001C45E6" w:rsidRPr="00307B52">
        <w:rPr>
          <w:rFonts w:ascii="Times New Roman" w:eastAsia="宋体" w:hAnsi="Times New Roman" w:cs="Times New Roman"/>
          <w:sz w:val="24"/>
          <w:szCs w:val="24"/>
        </w:rPr>
        <w:t>n point c</w:t>
      </w:r>
      <w:r w:rsidR="003E09BE" w:rsidRPr="00307B52">
        <w:rPr>
          <w:rFonts w:ascii="Times New Roman" w:eastAsia="宋体" w:hAnsi="Times New Roman" w:cs="Times New Roman"/>
          <w:sz w:val="24"/>
          <w:szCs w:val="24"/>
        </w:rPr>
        <w:t>louds with natural point distribution</w:t>
      </w:r>
      <w:r w:rsidR="001C45E6" w:rsidRPr="00307B52">
        <w:rPr>
          <w:rFonts w:ascii="Times New Roman" w:eastAsia="宋体" w:hAnsi="Times New Roman" w:cs="Times New Roman"/>
          <w:sz w:val="24"/>
          <w:szCs w:val="24"/>
        </w:rPr>
        <w:t>.</w:t>
      </w:r>
      <w:r w:rsidR="00665072" w:rsidRPr="00307B52">
        <w:rPr>
          <w:rFonts w:ascii="Times New Roman" w:eastAsia="宋体" w:hAnsi="Times New Roman" w:cs="Times New Roman"/>
          <w:sz w:val="24"/>
          <w:szCs w:val="24"/>
        </w:rPr>
        <w:t xml:space="preserve"> </w:t>
      </w:r>
      <w:commentRangeEnd w:id="32"/>
      <w:r w:rsidR="001D1497">
        <w:rPr>
          <w:rStyle w:val="a5"/>
        </w:rPr>
        <w:commentReference w:id="32"/>
      </w:r>
      <w:r w:rsidR="00A01EB3" w:rsidRPr="00307B52">
        <w:rPr>
          <w:rFonts w:ascii="Times New Roman" w:eastAsia="宋体" w:hAnsi="Times New Roman" w:cs="Times New Roman"/>
          <w:sz w:val="24"/>
          <w:szCs w:val="24"/>
        </w:rPr>
        <w:t xml:space="preserve">As a result, </w:t>
      </w:r>
      <w:r w:rsidR="00277FDA" w:rsidRPr="00307B52">
        <w:rPr>
          <w:rFonts w:ascii="Times New Roman" w:eastAsia="宋体" w:hAnsi="Times New Roman" w:cs="Times New Roman"/>
          <w:i/>
          <w:sz w:val="24"/>
          <w:szCs w:val="24"/>
        </w:rPr>
        <w:t>IF-Defense</w:t>
      </w:r>
      <w:r w:rsidR="00277FDA" w:rsidRPr="00307B52">
        <w:rPr>
          <w:rFonts w:ascii="Times New Roman" w:eastAsia="宋体" w:hAnsi="Times New Roman" w:cs="Times New Roman"/>
          <w:sz w:val="24"/>
          <w:szCs w:val="24"/>
        </w:rPr>
        <w:t xml:space="preserve"> </w:t>
      </w:r>
      <w:r w:rsidR="00973041">
        <w:rPr>
          <w:rFonts w:ascii="Times New Roman" w:eastAsia="宋体" w:hAnsi="Times New Roman" w:cs="Times New Roman"/>
          <w:sz w:val="24"/>
          <w:szCs w:val="24"/>
        </w:rPr>
        <w:t>demonstrates</w:t>
      </w:r>
      <w:r w:rsidR="00796B65" w:rsidRPr="00307B52">
        <w:rPr>
          <w:rFonts w:ascii="Times New Roman" w:eastAsia="宋体" w:hAnsi="Times New Roman" w:cs="Times New Roman"/>
          <w:sz w:val="24"/>
          <w:szCs w:val="24"/>
        </w:rPr>
        <w:t xml:space="preserve"> the state-of-the-art robustness against all the existing </w:t>
      </w:r>
      <w:r w:rsidR="009F5BB6">
        <w:rPr>
          <w:rFonts w:ascii="Times New Roman" w:eastAsia="宋体" w:hAnsi="Times New Roman" w:cs="Times New Roman"/>
          <w:sz w:val="24"/>
          <w:szCs w:val="24"/>
        </w:rPr>
        <w:t xml:space="preserve">3D </w:t>
      </w:r>
      <w:r w:rsidR="00796B65" w:rsidRPr="00307B52">
        <w:rPr>
          <w:rFonts w:ascii="Times New Roman" w:eastAsia="宋体" w:hAnsi="Times New Roman" w:cs="Times New Roman"/>
          <w:sz w:val="24"/>
          <w:szCs w:val="24"/>
        </w:rPr>
        <w:t xml:space="preserve">attacks on five typical point cloud </w:t>
      </w:r>
      <w:r w:rsidR="005F03D8" w:rsidRPr="00307B52">
        <w:rPr>
          <w:rFonts w:ascii="Times New Roman" w:eastAsia="宋体" w:hAnsi="Times New Roman" w:cs="Times New Roman"/>
          <w:sz w:val="24"/>
          <w:szCs w:val="24"/>
        </w:rPr>
        <w:t xml:space="preserve">classification </w:t>
      </w:r>
      <w:r w:rsidR="00796B65" w:rsidRPr="00307B52">
        <w:rPr>
          <w:rFonts w:ascii="Times New Roman" w:eastAsia="宋体" w:hAnsi="Times New Roman" w:cs="Times New Roman"/>
          <w:sz w:val="24"/>
          <w:szCs w:val="24"/>
        </w:rPr>
        <w:t>networks.</w:t>
      </w:r>
      <w:r w:rsidR="00B63BFB" w:rsidRPr="00307B52">
        <w:rPr>
          <w:rFonts w:ascii="Times New Roman" w:eastAsia="宋体" w:hAnsi="Times New Roman" w:cs="Times New Roman"/>
          <w:sz w:val="24"/>
          <w:szCs w:val="24"/>
        </w:rPr>
        <w:t xml:space="preserve"> Based on this project, I wrote a </w:t>
      </w:r>
      <w:r w:rsidR="00B63BFB" w:rsidRPr="00307B52">
        <w:rPr>
          <w:rFonts w:ascii="Times New Roman" w:eastAsia="宋体" w:hAnsi="Times New Roman" w:cs="Times New Roman"/>
          <w:b/>
          <w:sz w:val="24"/>
          <w:szCs w:val="24"/>
        </w:rPr>
        <w:t>first-authored</w:t>
      </w:r>
      <w:r w:rsidR="00B63BFB" w:rsidRPr="00307B52">
        <w:rPr>
          <w:rFonts w:ascii="Times New Roman" w:eastAsia="宋体" w:hAnsi="Times New Roman" w:cs="Times New Roman"/>
          <w:sz w:val="24"/>
          <w:szCs w:val="24"/>
        </w:rPr>
        <w:t xml:space="preserve"> paper and submitted it to </w:t>
      </w:r>
      <w:ins w:id="34" w:author="Wu Ziyi" w:date="2021-02-12T15:51:00Z">
        <w:r w:rsidR="000778C8">
          <w:rPr>
            <w:rFonts w:ascii="Times New Roman" w:eastAsia="宋体" w:hAnsi="Times New Roman" w:cs="Times New Roman"/>
            <w:b/>
            <w:sz w:val="24"/>
            <w:szCs w:val="24"/>
          </w:rPr>
          <w:t>CV</w:t>
        </w:r>
        <w:bookmarkStart w:id="35" w:name="_GoBack"/>
        <w:bookmarkEnd w:id="35"/>
        <w:r w:rsidR="000778C8">
          <w:rPr>
            <w:rFonts w:ascii="Times New Roman" w:eastAsia="宋体" w:hAnsi="Times New Roman" w:cs="Times New Roman"/>
            <w:b/>
            <w:sz w:val="24"/>
            <w:szCs w:val="24"/>
          </w:rPr>
          <w:t>PR</w:t>
        </w:r>
      </w:ins>
      <w:del w:id="36" w:author="Wu Ziyi" w:date="2021-02-12T15:51:00Z">
        <w:r w:rsidR="00176B89" w:rsidDel="000778C8">
          <w:rPr>
            <w:rFonts w:ascii="Times New Roman" w:eastAsia="宋体" w:hAnsi="Times New Roman" w:cs="Times New Roman"/>
            <w:b/>
            <w:sz w:val="24"/>
            <w:szCs w:val="24"/>
          </w:rPr>
          <w:delText>ICLR</w:delText>
        </w:r>
      </w:del>
      <w:r w:rsidR="00176B89">
        <w:rPr>
          <w:rFonts w:ascii="Times New Roman" w:eastAsia="宋体" w:hAnsi="Times New Roman" w:cs="Times New Roman"/>
          <w:b/>
          <w:sz w:val="24"/>
          <w:szCs w:val="24"/>
        </w:rPr>
        <w:t>’</w:t>
      </w:r>
      <w:r w:rsidR="00F740A4" w:rsidRPr="00307B52">
        <w:rPr>
          <w:rFonts w:ascii="Times New Roman" w:eastAsia="宋体" w:hAnsi="Times New Roman" w:cs="Times New Roman"/>
          <w:b/>
          <w:sz w:val="24"/>
          <w:szCs w:val="24"/>
        </w:rPr>
        <w:t>21</w:t>
      </w:r>
      <w:r w:rsidR="00B63BFB" w:rsidRPr="00307B52">
        <w:rPr>
          <w:rFonts w:ascii="Times New Roman" w:eastAsia="宋体" w:hAnsi="Times New Roman" w:cs="Times New Roman"/>
          <w:sz w:val="24"/>
          <w:szCs w:val="24"/>
        </w:rPr>
        <w:t>.</w:t>
      </w:r>
    </w:p>
    <w:p w14:paraId="5514A87F" w14:textId="77777777" w:rsidR="00E1125B" w:rsidRPr="00307B52" w:rsidRDefault="00E1125B" w:rsidP="0001179E">
      <w:pPr>
        <w:rPr>
          <w:rFonts w:ascii="Times New Roman" w:eastAsia="宋体" w:hAnsi="Times New Roman" w:cs="Times New Roman"/>
          <w:sz w:val="24"/>
          <w:szCs w:val="24"/>
        </w:rPr>
      </w:pPr>
    </w:p>
    <w:p w14:paraId="149105C7" w14:textId="0F280994" w:rsidR="00E1125B" w:rsidRPr="00307B52" w:rsidRDefault="00C77E1C" w:rsidP="0001179E">
      <w:pPr>
        <w:rPr>
          <w:rFonts w:ascii="Times New Roman" w:eastAsia="宋体" w:hAnsi="Times New Roman" w:cs="Times New Roman"/>
          <w:sz w:val="24"/>
          <w:szCs w:val="24"/>
        </w:rPr>
      </w:pPr>
      <w:r w:rsidRPr="00307B52">
        <w:rPr>
          <w:rFonts w:ascii="Times New Roman" w:eastAsia="宋体" w:hAnsi="Times New Roman" w:cs="Times New Roman"/>
          <w:sz w:val="24"/>
          <w:szCs w:val="24"/>
        </w:rPr>
        <w:t>T</w:t>
      </w:r>
      <w:r w:rsidR="000E4D33">
        <w:rPr>
          <w:rFonts w:ascii="Times New Roman" w:eastAsia="宋体" w:hAnsi="Times New Roman" w:cs="Times New Roman"/>
          <w:sz w:val="24"/>
          <w:szCs w:val="24"/>
        </w:rPr>
        <w:t>hroughout my three</w:t>
      </w:r>
      <w:r w:rsidRPr="00307B52">
        <w:rPr>
          <w:rFonts w:ascii="Times New Roman" w:eastAsia="宋体" w:hAnsi="Times New Roman" w:cs="Times New Roman"/>
          <w:sz w:val="24"/>
          <w:szCs w:val="24"/>
        </w:rPr>
        <w:t xml:space="preserve">-year immersion in computer vision, </w:t>
      </w:r>
      <w:r w:rsidR="009032EA" w:rsidRPr="00307B52">
        <w:rPr>
          <w:rFonts w:ascii="Times New Roman" w:eastAsia="宋体" w:hAnsi="Times New Roman" w:cs="Times New Roman"/>
          <w:sz w:val="24"/>
          <w:szCs w:val="24"/>
        </w:rPr>
        <w:t>I</w:t>
      </w:r>
      <w:r w:rsidR="007140FB">
        <w:rPr>
          <w:rFonts w:ascii="Times New Roman" w:eastAsia="宋体" w:hAnsi="Times New Roman" w:cs="Times New Roman"/>
          <w:sz w:val="24"/>
          <w:szCs w:val="24"/>
        </w:rPr>
        <w:t xml:space="preserve"> am now able to extract </w:t>
      </w:r>
      <w:r w:rsidR="00F45227" w:rsidRPr="00307B52">
        <w:rPr>
          <w:rFonts w:ascii="Times New Roman" w:eastAsia="宋体" w:hAnsi="Times New Roman" w:cs="Times New Roman"/>
          <w:sz w:val="24"/>
          <w:szCs w:val="24"/>
        </w:rPr>
        <w:t>good question</w:t>
      </w:r>
      <w:r w:rsidR="007140FB">
        <w:rPr>
          <w:rFonts w:ascii="Times New Roman" w:eastAsia="宋体" w:hAnsi="Times New Roman" w:cs="Times New Roman"/>
          <w:sz w:val="24"/>
          <w:szCs w:val="24"/>
        </w:rPr>
        <w:t>s</w:t>
      </w:r>
      <w:r w:rsidR="00F45227" w:rsidRPr="00307B52">
        <w:rPr>
          <w:rFonts w:ascii="Times New Roman" w:eastAsia="宋体" w:hAnsi="Times New Roman" w:cs="Times New Roman"/>
          <w:sz w:val="24"/>
          <w:szCs w:val="24"/>
        </w:rPr>
        <w:t xml:space="preserve"> from literature review, </w:t>
      </w:r>
      <w:del w:id="37" w:author="Ben Ayton" w:date="2020-11-06T01:21:00Z">
        <w:r w:rsidR="00F45227" w:rsidRPr="00307B52" w:rsidDel="001D1497">
          <w:rPr>
            <w:rFonts w:ascii="Times New Roman" w:eastAsia="宋体" w:hAnsi="Times New Roman" w:cs="Times New Roman"/>
            <w:sz w:val="24"/>
            <w:szCs w:val="24"/>
          </w:rPr>
          <w:delText xml:space="preserve">to </w:delText>
        </w:r>
      </w:del>
      <w:r w:rsidR="00F45227" w:rsidRPr="00307B52">
        <w:rPr>
          <w:rFonts w:ascii="Times New Roman" w:eastAsia="宋体" w:hAnsi="Times New Roman" w:cs="Times New Roman"/>
          <w:sz w:val="24"/>
          <w:szCs w:val="24"/>
        </w:rPr>
        <w:t>put ideas into practice</w:t>
      </w:r>
      <w:ins w:id="38" w:author="Ben Ayton" w:date="2020-11-06T01:21:00Z">
        <w:r w:rsidR="001D1497">
          <w:rPr>
            <w:rFonts w:ascii="Times New Roman" w:eastAsia="宋体" w:hAnsi="Times New Roman" w:cs="Times New Roman"/>
            <w:sz w:val="24"/>
            <w:szCs w:val="24"/>
          </w:rPr>
          <w:t>,</w:t>
        </w:r>
      </w:ins>
      <w:r w:rsidR="00F45227" w:rsidRPr="00307B52">
        <w:rPr>
          <w:rFonts w:ascii="Times New Roman" w:eastAsia="宋体" w:hAnsi="Times New Roman" w:cs="Times New Roman"/>
          <w:sz w:val="24"/>
          <w:szCs w:val="24"/>
        </w:rPr>
        <w:t xml:space="preserve"> and verify them through </w:t>
      </w:r>
      <w:ins w:id="39" w:author="Ben Ayton" w:date="2020-11-06T01:21:00Z">
        <w:r w:rsidR="001D1497">
          <w:rPr>
            <w:rFonts w:ascii="Times New Roman" w:eastAsia="宋体" w:hAnsi="Times New Roman" w:cs="Times New Roman"/>
            <w:sz w:val="24"/>
            <w:szCs w:val="24"/>
          </w:rPr>
          <w:t>well-designed</w:t>
        </w:r>
      </w:ins>
      <w:del w:id="40" w:author="Ben Ayton" w:date="2020-11-06T01:21:00Z">
        <w:r w:rsidR="00F45227" w:rsidRPr="00307B52" w:rsidDel="001D1497">
          <w:rPr>
            <w:rFonts w:ascii="Times New Roman" w:eastAsia="宋体" w:hAnsi="Times New Roman" w:cs="Times New Roman"/>
            <w:sz w:val="24"/>
            <w:szCs w:val="24"/>
          </w:rPr>
          <w:delText>solid</w:delText>
        </w:r>
      </w:del>
      <w:r w:rsidR="00F45227" w:rsidRPr="00307B52">
        <w:rPr>
          <w:rFonts w:ascii="Times New Roman" w:eastAsia="宋体" w:hAnsi="Times New Roman" w:cs="Times New Roman"/>
          <w:sz w:val="24"/>
          <w:szCs w:val="24"/>
        </w:rPr>
        <w:t xml:space="preserve"> experiments. I also learn how to cooperate with others in a research team. </w:t>
      </w:r>
      <w:ins w:id="41" w:author="Ben Ayton" w:date="2020-11-06T01:22:00Z">
        <w:r w:rsidR="0063462A">
          <w:rPr>
            <w:rFonts w:ascii="Times New Roman" w:eastAsia="宋体" w:hAnsi="Times New Roman" w:cs="Times New Roman"/>
            <w:sz w:val="24"/>
            <w:szCs w:val="24"/>
          </w:rPr>
          <w:t>Fundamentally</w:t>
        </w:r>
      </w:ins>
      <w:del w:id="42" w:author="Ben Ayton" w:date="2020-11-06T01:22:00Z">
        <w:r w:rsidR="00F45227" w:rsidRPr="00307B52" w:rsidDel="0063462A">
          <w:rPr>
            <w:rFonts w:ascii="Times New Roman" w:eastAsia="宋体" w:hAnsi="Times New Roman" w:cs="Times New Roman"/>
            <w:sz w:val="24"/>
            <w:szCs w:val="24"/>
          </w:rPr>
          <w:delText>Besides</w:delText>
        </w:r>
      </w:del>
      <w:r w:rsidR="00F45227" w:rsidRPr="00307B52">
        <w:rPr>
          <w:rFonts w:ascii="Times New Roman" w:eastAsia="宋体" w:hAnsi="Times New Roman" w:cs="Times New Roman"/>
          <w:sz w:val="24"/>
          <w:szCs w:val="24"/>
        </w:rPr>
        <w:t>, I believe that 3</w:t>
      </w:r>
      <w:r w:rsidR="00012B75" w:rsidRPr="00307B52">
        <w:rPr>
          <w:rFonts w:ascii="Times New Roman" w:eastAsia="宋体" w:hAnsi="Times New Roman" w:cs="Times New Roman"/>
          <w:sz w:val="24"/>
          <w:szCs w:val="24"/>
        </w:rPr>
        <w:t xml:space="preserve">D vision is a promising topic with </w:t>
      </w:r>
      <w:del w:id="43" w:author="Ben Ayton" w:date="2020-11-06T01:23:00Z">
        <w:r w:rsidR="00012B75" w:rsidRPr="00307B52" w:rsidDel="0063462A">
          <w:rPr>
            <w:rFonts w:ascii="Times New Roman" w:eastAsia="宋体" w:hAnsi="Times New Roman" w:cs="Times New Roman"/>
            <w:sz w:val="24"/>
            <w:szCs w:val="24"/>
          </w:rPr>
          <w:delText xml:space="preserve">various </w:delText>
        </w:r>
      </w:del>
      <w:ins w:id="44" w:author="Ben Ayton" w:date="2020-11-06T01:23:00Z">
        <w:r w:rsidR="0063462A">
          <w:rPr>
            <w:rFonts w:ascii="Times New Roman" w:eastAsia="宋体" w:hAnsi="Times New Roman" w:cs="Times New Roman"/>
            <w:sz w:val="24"/>
            <w:szCs w:val="24"/>
          </w:rPr>
          <w:t>a myriad of</w:t>
        </w:r>
        <w:r w:rsidR="0063462A" w:rsidRPr="00307B52">
          <w:rPr>
            <w:rFonts w:ascii="Times New Roman" w:eastAsia="宋体" w:hAnsi="Times New Roman" w:cs="Times New Roman"/>
            <w:sz w:val="24"/>
            <w:szCs w:val="24"/>
          </w:rPr>
          <w:t xml:space="preserve"> </w:t>
        </w:r>
      </w:ins>
      <w:r w:rsidR="00012B75" w:rsidRPr="00307B52">
        <w:rPr>
          <w:rFonts w:ascii="Times New Roman" w:eastAsia="宋体" w:hAnsi="Times New Roman" w:cs="Times New Roman"/>
          <w:sz w:val="24"/>
          <w:szCs w:val="24"/>
        </w:rPr>
        <w:t xml:space="preserve">unexplored </w:t>
      </w:r>
      <w:del w:id="45" w:author="Ben Ayton" w:date="2020-11-06T01:23:00Z">
        <w:r w:rsidR="00012B75" w:rsidRPr="00307B52" w:rsidDel="0063462A">
          <w:rPr>
            <w:rFonts w:ascii="Times New Roman" w:eastAsia="宋体" w:hAnsi="Times New Roman" w:cs="Times New Roman"/>
            <w:sz w:val="24"/>
            <w:szCs w:val="24"/>
          </w:rPr>
          <w:delText>issues</w:delText>
        </w:r>
      </w:del>
      <w:ins w:id="46" w:author="Ben Ayton" w:date="2020-11-06T01:23:00Z">
        <w:r w:rsidR="0063462A">
          <w:rPr>
            <w:rFonts w:ascii="Times New Roman" w:eastAsia="宋体" w:hAnsi="Times New Roman" w:cs="Times New Roman"/>
            <w:sz w:val="24"/>
            <w:szCs w:val="24"/>
          </w:rPr>
          <w:t>research directions</w:t>
        </w:r>
      </w:ins>
      <w:r w:rsidR="00012B75" w:rsidRPr="00307B52">
        <w:rPr>
          <w:rFonts w:ascii="Times New Roman" w:eastAsia="宋体" w:hAnsi="Times New Roman" w:cs="Times New Roman"/>
          <w:sz w:val="24"/>
          <w:szCs w:val="24"/>
        </w:rPr>
        <w:t xml:space="preserve">. </w:t>
      </w:r>
      <w:commentRangeStart w:id="47"/>
      <w:r w:rsidR="00012B75" w:rsidRPr="00307B52">
        <w:rPr>
          <w:rFonts w:ascii="Times New Roman" w:eastAsia="宋体" w:hAnsi="Times New Roman" w:cs="Times New Roman"/>
          <w:sz w:val="24"/>
          <w:szCs w:val="24"/>
        </w:rPr>
        <w:t xml:space="preserve">For example, </w:t>
      </w:r>
      <w:r w:rsidR="004238F2" w:rsidRPr="00307B52">
        <w:rPr>
          <w:rFonts w:ascii="Times New Roman" w:eastAsia="宋体" w:hAnsi="Times New Roman" w:cs="Times New Roman"/>
          <w:sz w:val="24"/>
          <w:szCs w:val="24"/>
        </w:rPr>
        <w:t>in autonomous driving, LiDAR produce</w:t>
      </w:r>
      <w:r w:rsidR="005676A9" w:rsidRPr="00307B52">
        <w:rPr>
          <w:rFonts w:ascii="Times New Roman" w:eastAsia="宋体" w:hAnsi="Times New Roman" w:cs="Times New Roman"/>
          <w:sz w:val="24"/>
          <w:szCs w:val="24"/>
        </w:rPr>
        <w:t>s</w:t>
      </w:r>
      <w:r w:rsidR="004238F2" w:rsidRPr="00307B52">
        <w:rPr>
          <w:rFonts w:ascii="Times New Roman" w:eastAsia="宋体" w:hAnsi="Times New Roman" w:cs="Times New Roman"/>
          <w:sz w:val="24"/>
          <w:szCs w:val="24"/>
        </w:rPr>
        <w:t xml:space="preserve"> </w:t>
      </w:r>
      <w:r w:rsidR="005A6CF9" w:rsidRPr="00307B52">
        <w:rPr>
          <w:rFonts w:ascii="Times New Roman" w:eastAsia="宋体" w:hAnsi="Times New Roman" w:cs="Times New Roman"/>
          <w:sz w:val="24"/>
          <w:szCs w:val="24"/>
        </w:rPr>
        <w:t>point cloud sequences as raw output</w:t>
      </w:r>
      <w:r w:rsidR="00306CA3" w:rsidRPr="00307B52">
        <w:rPr>
          <w:rFonts w:ascii="Times New Roman" w:eastAsia="宋体" w:hAnsi="Times New Roman" w:cs="Times New Roman"/>
          <w:sz w:val="24"/>
          <w:szCs w:val="24"/>
        </w:rPr>
        <w:t>s</w:t>
      </w:r>
      <w:r w:rsidR="005A6CF9" w:rsidRPr="00307B52">
        <w:rPr>
          <w:rFonts w:ascii="Times New Roman" w:eastAsia="宋体" w:hAnsi="Times New Roman" w:cs="Times New Roman"/>
          <w:sz w:val="24"/>
          <w:szCs w:val="24"/>
        </w:rPr>
        <w:t>, requiring light-weight models to process them in real-time, which I think my experience in efficient inference can help.</w:t>
      </w:r>
      <w:r w:rsidR="00F312EA" w:rsidRPr="00307B52">
        <w:rPr>
          <w:rFonts w:ascii="Times New Roman" w:eastAsia="宋体" w:hAnsi="Times New Roman" w:cs="Times New Roman"/>
          <w:sz w:val="24"/>
          <w:szCs w:val="24"/>
        </w:rPr>
        <w:t xml:space="preserve"> </w:t>
      </w:r>
      <w:r w:rsidR="008F37EE" w:rsidRPr="00307B52">
        <w:rPr>
          <w:rFonts w:ascii="Times New Roman" w:eastAsia="宋体" w:hAnsi="Times New Roman" w:cs="Times New Roman"/>
          <w:sz w:val="24"/>
          <w:szCs w:val="24"/>
        </w:rPr>
        <w:t>Additionally, I think adversarial</w:t>
      </w:r>
      <w:r w:rsidR="002864BD" w:rsidRPr="00307B52">
        <w:rPr>
          <w:rFonts w:ascii="Times New Roman" w:eastAsia="宋体" w:hAnsi="Times New Roman" w:cs="Times New Roman"/>
          <w:sz w:val="24"/>
          <w:szCs w:val="24"/>
        </w:rPr>
        <w:t xml:space="preserve"> </w:t>
      </w:r>
      <w:r w:rsidR="008F37EE" w:rsidRPr="00307B52">
        <w:rPr>
          <w:rFonts w:ascii="Times New Roman" w:eastAsia="宋体" w:hAnsi="Times New Roman" w:cs="Times New Roman"/>
          <w:sz w:val="24"/>
          <w:szCs w:val="24"/>
        </w:rPr>
        <w:t>robustness in 3D visio</w:t>
      </w:r>
      <w:r w:rsidR="00255137" w:rsidRPr="00307B52">
        <w:rPr>
          <w:rFonts w:ascii="Times New Roman" w:eastAsia="宋体" w:hAnsi="Times New Roman" w:cs="Times New Roman"/>
          <w:sz w:val="24"/>
          <w:szCs w:val="24"/>
        </w:rPr>
        <w:t>n deserves</w:t>
      </w:r>
      <w:ins w:id="48" w:author="Ben Ayton" w:date="2020-11-06T01:23:00Z">
        <w:r w:rsidR="0063462A">
          <w:rPr>
            <w:rFonts w:ascii="Times New Roman" w:eastAsia="宋体" w:hAnsi="Times New Roman" w:cs="Times New Roman"/>
            <w:sz w:val="24"/>
            <w:szCs w:val="24"/>
          </w:rPr>
          <w:t xml:space="preserve"> further</w:t>
        </w:r>
      </w:ins>
      <w:del w:id="49" w:author="Ben Ayton" w:date="2020-11-06T01:23:00Z">
        <w:r w:rsidR="00255137" w:rsidRPr="00307B52" w:rsidDel="0063462A">
          <w:rPr>
            <w:rFonts w:ascii="Times New Roman" w:eastAsia="宋体" w:hAnsi="Times New Roman" w:cs="Times New Roman"/>
            <w:sz w:val="24"/>
            <w:szCs w:val="24"/>
          </w:rPr>
          <w:delText xml:space="preserve"> more</w:delText>
        </w:r>
      </w:del>
      <w:r w:rsidR="00255137" w:rsidRPr="00307B52">
        <w:rPr>
          <w:rFonts w:ascii="Times New Roman" w:eastAsia="宋体" w:hAnsi="Times New Roman" w:cs="Times New Roman"/>
          <w:sz w:val="24"/>
          <w:szCs w:val="24"/>
        </w:rPr>
        <w:t xml:space="preserve"> </w:t>
      </w:r>
      <w:r w:rsidR="00AE5991" w:rsidRPr="00307B52">
        <w:rPr>
          <w:rFonts w:ascii="Times New Roman" w:eastAsia="宋体" w:hAnsi="Times New Roman" w:cs="Times New Roman"/>
          <w:sz w:val="24"/>
          <w:szCs w:val="24"/>
        </w:rPr>
        <w:t>investigation</w:t>
      </w:r>
      <w:del w:id="50" w:author="Ben Ayton" w:date="2020-11-06T01:23:00Z">
        <w:r w:rsidR="00AE5991" w:rsidRPr="00307B52" w:rsidDel="0063462A">
          <w:rPr>
            <w:rFonts w:ascii="Times New Roman" w:eastAsia="宋体" w:hAnsi="Times New Roman" w:cs="Times New Roman"/>
            <w:sz w:val="24"/>
            <w:szCs w:val="24"/>
          </w:rPr>
          <w:delText>s</w:delText>
        </w:r>
      </w:del>
      <w:r w:rsidR="00D670F5" w:rsidRPr="00307B52">
        <w:rPr>
          <w:rFonts w:ascii="Times New Roman" w:eastAsia="宋体" w:hAnsi="Times New Roman" w:cs="Times New Roman"/>
          <w:sz w:val="24"/>
          <w:szCs w:val="24"/>
        </w:rPr>
        <w:t>. I am currently leading a project studying black-box attack</w:t>
      </w:r>
      <w:ins w:id="51" w:author="Ben Ayton" w:date="2020-11-06T01:23:00Z">
        <w:r w:rsidR="0063462A">
          <w:rPr>
            <w:rFonts w:ascii="Times New Roman" w:eastAsia="宋体" w:hAnsi="Times New Roman" w:cs="Times New Roman"/>
            <w:sz w:val="24"/>
            <w:szCs w:val="24"/>
          </w:rPr>
          <w:t>s</w:t>
        </w:r>
      </w:ins>
      <w:r w:rsidR="00D670F5" w:rsidRPr="00307B52">
        <w:rPr>
          <w:rFonts w:ascii="Times New Roman" w:eastAsia="宋体" w:hAnsi="Times New Roman" w:cs="Times New Roman"/>
          <w:sz w:val="24"/>
          <w:szCs w:val="24"/>
        </w:rPr>
        <w:t xml:space="preserve">, which </w:t>
      </w:r>
      <w:r w:rsidR="006623A0" w:rsidRPr="00307B52">
        <w:rPr>
          <w:rFonts w:ascii="Times New Roman" w:eastAsia="宋体" w:hAnsi="Times New Roman" w:cs="Times New Roman"/>
          <w:sz w:val="24"/>
          <w:szCs w:val="24"/>
        </w:rPr>
        <w:t>can</w:t>
      </w:r>
      <w:r w:rsidR="00D670F5" w:rsidRPr="00307B52">
        <w:rPr>
          <w:rFonts w:ascii="Times New Roman" w:eastAsia="宋体" w:hAnsi="Times New Roman" w:cs="Times New Roman"/>
          <w:sz w:val="24"/>
          <w:szCs w:val="24"/>
        </w:rPr>
        <w:t xml:space="preserve"> </w:t>
      </w:r>
      <w:r w:rsidR="000914AA" w:rsidRPr="00307B52">
        <w:rPr>
          <w:rFonts w:ascii="Times New Roman" w:eastAsia="宋体" w:hAnsi="Times New Roman" w:cs="Times New Roman"/>
          <w:sz w:val="24"/>
          <w:szCs w:val="24"/>
        </w:rPr>
        <w:t>fool</w:t>
      </w:r>
      <w:r w:rsidR="00FE6994" w:rsidRPr="00307B52">
        <w:rPr>
          <w:rFonts w:ascii="Times New Roman" w:eastAsia="宋体" w:hAnsi="Times New Roman" w:cs="Times New Roman"/>
          <w:sz w:val="24"/>
          <w:szCs w:val="24"/>
        </w:rPr>
        <w:t xml:space="preserve"> the point cloud network</w:t>
      </w:r>
      <w:r w:rsidR="006623A0" w:rsidRPr="00307B52">
        <w:rPr>
          <w:rFonts w:ascii="Times New Roman" w:eastAsia="宋体" w:hAnsi="Times New Roman" w:cs="Times New Roman"/>
          <w:sz w:val="24"/>
          <w:szCs w:val="24"/>
        </w:rPr>
        <w:t>s</w:t>
      </w:r>
      <w:r w:rsidR="00FE6994" w:rsidRPr="00307B52">
        <w:rPr>
          <w:rFonts w:ascii="Times New Roman" w:eastAsia="宋体" w:hAnsi="Times New Roman" w:cs="Times New Roman"/>
          <w:sz w:val="24"/>
          <w:szCs w:val="24"/>
        </w:rPr>
        <w:t xml:space="preserve"> without </w:t>
      </w:r>
      <w:r w:rsidR="008A400A">
        <w:rPr>
          <w:rFonts w:ascii="Times New Roman" w:eastAsia="宋体" w:hAnsi="Times New Roman" w:cs="Times New Roman"/>
          <w:sz w:val="24"/>
          <w:szCs w:val="24"/>
        </w:rPr>
        <w:t>prior knowledge of them</w:t>
      </w:r>
      <w:r w:rsidR="00FE6994" w:rsidRPr="00307B52">
        <w:rPr>
          <w:rFonts w:ascii="Times New Roman" w:eastAsia="宋体" w:hAnsi="Times New Roman" w:cs="Times New Roman"/>
          <w:sz w:val="24"/>
          <w:szCs w:val="24"/>
        </w:rPr>
        <w:t>.</w:t>
      </w:r>
      <w:r w:rsidR="00CA7C35" w:rsidRPr="00307B52">
        <w:rPr>
          <w:rFonts w:ascii="Times New Roman" w:eastAsia="宋体" w:hAnsi="Times New Roman" w:cs="Times New Roman"/>
          <w:sz w:val="24"/>
          <w:szCs w:val="24"/>
        </w:rPr>
        <w:t xml:space="preserve"> This may </w:t>
      </w:r>
      <w:r w:rsidR="00FE6994" w:rsidRPr="00307B52">
        <w:rPr>
          <w:rFonts w:ascii="Times New Roman" w:eastAsia="宋体" w:hAnsi="Times New Roman" w:cs="Times New Roman"/>
          <w:sz w:val="24"/>
          <w:szCs w:val="24"/>
        </w:rPr>
        <w:t xml:space="preserve">bring </w:t>
      </w:r>
      <w:r w:rsidR="00F83CC1" w:rsidRPr="00307B52">
        <w:rPr>
          <w:rFonts w:ascii="Times New Roman" w:eastAsia="宋体" w:hAnsi="Times New Roman" w:cs="Times New Roman"/>
          <w:sz w:val="24"/>
          <w:szCs w:val="24"/>
        </w:rPr>
        <w:t xml:space="preserve">severe </w:t>
      </w:r>
      <w:r w:rsidR="00FE6994" w:rsidRPr="00307B52">
        <w:rPr>
          <w:rFonts w:ascii="Times New Roman" w:eastAsia="宋体" w:hAnsi="Times New Roman" w:cs="Times New Roman"/>
          <w:sz w:val="24"/>
          <w:szCs w:val="24"/>
        </w:rPr>
        <w:t>security threat</w:t>
      </w:r>
      <w:r w:rsidR="00B4142C" w:rsidRPr="00307B52">
        <w:rPr>
          <w:rFonts w:ascii="Times New Roman" w:eastAsia="宋体" w:hAnsi="Times New Roman" w:cs="Times New Roman"/>
          <w:sz w:val="24"/>
          <w:szCs w:val="24"/>
        </w:rPr>
        <w:t>s</w:t>
      </w:r>
      <w:r w:rsidR="00FE6994" w:rsidRPr="00307B52">
        <w:rPr>
          <w:rFonts w:ascii="Times New Roman" w:eastAsia="宋体" w:hAnsi="Times New Roman" w:cs="Times New Roman"/>
          <w:sz w:val="24"/>
          <w:szCs w:val="24"/>
        </w:rPr>
        <w:t xml:space="preserve"> to </w:t>
      </w:r>
      <w:r w:rsidR="00A95DBA" w:rsidRPr="00307B52">
        <w:rPr>
          <w:rFonts w:ascii="Times New Roman" w:eastAsia="宋体" w:hAnsi="Times New Roman" w:cs="Times New Roman"/>
          <w:sz w:val="24"/>
          <w:szCs w:val="24"/>
        </w:rPr>
        <w:t>th</w:t>
      </w:r>
      <w:r w:rsidR="001D2D9E" w:rsidRPr="00307B52">
        <w:rPr>
          <w:rFonts w:ascii="Times New Roman" w:eastAsia="宋体" w:hAnsi="Times New Roman" w:cs="Times New Roman"/>
          <w:sz w:val="24"/>
          <w:szCs w:val="24"/>
        </w:rPr>
        <w:t>os</w:t>
      </w:r>
      <w:r w:rsidR="00A95DBA" w:rsidRPr="00307B52">
        <w:rPr>
          <w:rFonts w:ascii="Times New Roman" w:eastAsia="宋体" w:hAnsi="Times New Roman" w:cs="Times New Roman"/>
          <w:sz w:val="24"/>
          <w:szCs w:val="24"/>
        </w:rPr>
        <w:t xml:space="preserve">e </w:t>
      </w:r>
      <w:r w:rsidR="00FE6994" w:rsidRPr="00307B52">
        <w:rPr>
          <w:rFonts w:ascii="Times New Roman" w:eastAsia="宋体" w:hAnsi="Times New Roman" w:cs="Times New Roman"/>
          <w:sz w:val="24"/>
          <w:szCs w:val="24"/>
        </w:rPr>
        <w:t>safety-critical applicati</w:t>
      </w:r>
      <w:r w:rsidR="00CA7C35" w:rsidRPr="00307B52">
        <w:rPr>
          <w:rFonts w:ascii="Times New Roman" w:eastAsia="宋体" w:hAnsi="Times New Roman" w:cs="Times New Roman"/>
          <w:sz w:val="24"/>
          <w:szCs w:val="24"/>
        </w:rPr>
        <w:t>ons</w:t>
      </w:r>
      <w:r w:rsidR="00FE6994" w:rsidRPr="00307B52">
        <w:rPr>
          <w:rFonts w:ascii="Times New Roman" w:eastAsia="宋体" w:hAnsi="Times New Roman" w:cs="Times New Roman"/>
          <w:sz w:val="24"/>
          <w:szCs w:val="24"/>
        </w:rPr>
        <w:t>.</w:t>
      </w:r>
      <w:commentRangeEnd w:id="47"/>
      <w:r w:rsidR="0063462A">
        <w:rPr>
          <w:rStyle w:val="a5"/>
        </w:rPr>
        <w:commentReference w:id="47"/>
      </w:r>
    </w:p>
    <w:p w14:paraId="1A975D84" w14:textId="77777777" w:rsidR="00850D76" w:rsidRPr="00307B52" w:rsidRDefault="00850D76" w:rsidP="0001179E">
      <w:pPr>
        <w:rPr>
          <w:rFonts w:ascii="Times New Roman" w:eastAsia="宋体" w:hAnsi="Times New Roman" w:cs="Times New Roman"/>
          <w:sz w:val="24"/>
          <w:szCs w:val="24"/>
        </w:rPr>
      </w:pPr>
    </w:p>
    <w:p w14:paraId="3BEB4999" w14:textId="157FB799" w:rsidR="00BF7AFA" w:rsidRDefault="00196465" w:rsidP="0001179E">
      <w:pPr>
        <w:rPr>
          <w:ins w:id="52" w:author="Ben Ayton" w:date="2020-11-06T02:27:00Z"/>
          <w:rFonts w:ascii="Times New Roman" w:eastAsia="宋体" w:hAnsi="Times New Roman" w:cs="Times New Roman"/>
          <w:sz w:val="24"/>
          <w:szCs w:val="24"/>
        </w:rPr>
      </w:pPr>
      <w:r w:rsidRPr="00307B52">
        <w:rPr>
          <w:rFonts w:ascii="Times New Roman" w:eastAsia="宋体" w:hAnsi="Times New Roman" w:cs="Times New Roman"/>
          <w:sz w:val="24"/>
          <w:szCs w:val="24"/>
        </w:rPr>
        <w:t>I am applying to the Ph.D. program in the Robotics Institute of CM</w:t>
      </w:r>
      <w:r w:rsidR="00896F8F" w:rsidRPr="00307B52">
        <w:rPr>
          <w:rFonts w:ascii="Times New Roman" w:eastAsia="宋体" w:hAnsi="Times New Roman" w:cs="Times New Roman"/>
          <w:sz w:val="24"/>
          <w:szCs w:val="24"/>
        </w:rPr>
        <w:t>U because of its impactful research groups and insightful project</w:t>
      </w:r>
      <w:r w:rsidR="00E02605" w:rsidRPr="00307B52">
        <w:rPr>
          <w:rFonts w:ascii="Times New Roman" w:eastAsia="宋体" w:hAnsi="Times New Roman" w:cs="Times New Roman"/>
          <w:sz w:val="24"/>
          <w:szCs w:val="24"/>
        </w:rPr>
        <w:t xml:space="preserve">s. </w:t>
      </w:r>
      <w:r w:rsidR="001732C9" w:rsidRPr="00307B52">
        <w:rPr>
          <w:rFonts w:ascii="Times New Roman" w:eastAsia="宋体" w:hAnsi="Times New Roman" w:cs="Times New Roman"/>
          <w:sz w:val="24"/>
          <w:szCs w:val="24"/>
        </w:rPr>
        <w:t>There are three professors whose projects are particularly appealing to m</w:t>
      </w:r>
      <w:r w:rsidR="00D932FE" w:rsidRPr="00307B52">
        <w:rPr>
          <w:rFonts w:ascii="Times New Roman" w:eastAsia="宋体" w:hAnsi="Times New Roman" w:cs="Times New Roman"/>
          <w:sz w:val="24"/>
          <w:szCs w:val="24"/>
        </w:rPr>
        <w:t xml:space="preserve">e. </w:t>
      </w:r>
      <w:commentRangeStart w:id="53"/>
      <w:r w:rsidR="00D932FE" w:rsidRPr="00307B52">
        <w:rPr>
          <w:rFonts w:ascii="Times New Roman" w:eastAsia="宋体" w:hAnsi="Times New Roman" w:cs="Times New Roman"/>
          <w:sz w:val="24"/>
          <w:szCs w:val="24"/>
        </w:rPr>
        <w:t xml:space="preserve">It is my dream to join </w:t>
      </w:r>
      <w:r w:rsidR="00D932FE" w:rsidRPr="00307B52">
        <w:rPr>
          <w:rFonts w:ascii="Times New Roman" w:eastAsia="宋体" w:hAnsi="Times New Roman" w:cs="Times New Roman"/>
          <w:b/>
          <w:sz w:val="24"/>
          <w:szCs w:val="24"/>
        </w:rPr>
        <w:t>Prof. Simon Lucey</w:t>
      </w:r>
      <w:r w:rsidR="00D932FE" w:rsidRPr="00307B52">
        <w:rPr>
          <w:rFonts w:ascii="Times New Roman" w:eastAsia="宋体" w:hAnsi="Times New Roman" w:cs="Times New Roman"/>
          <w:sz w:val="24"/>
          <w:szCs w:val="24"/>
        </w:rPr>
        <w:t>’s group on applying deep learning algorithm</w:t>
      </w:r>
      <w:r w:rsidR="00CA4244" w:rsidRPr="00307B52">
        <w:rPr>
          <w:rFonts w:ascii="Times New Roman" w:eastAsia="宋体" w:hAnsi="Times New Roman" w:cs="Times New Roman"/>
          <w:sz w:val="24"/>
          <w:szCs w:val="24"/>
        </w:rPr>
        <w:t>s t</w:t>
      </w:r>
      <w:r w:rsidR="00637E08" w:rsidRPr="00307B52">
        <w:rPr>
          <w:rFonts w:ascii="Times New Roman" w:eastAsia="宋体" w:hAnsi="Times New Roman" w:cs="Times New Roman"/>
          <w:sz w:val="24"/>
          <w:szCs w:val="24"/>
        </w:rPr>
        <w:t>o modeling object geometr</w:t>
      </w:r>
      <w:r w:rsidR="007A6BF1" w:rsidRPr="00307B52">
        <w:rPr>
          <w:rFonts w:ascii="Times New Roman" w:eastAsia="宋体" w:hAnsi="Times New Roman" w:cs="Times New Roman"/>
          <w:sz w:val="24"/>
          <w:szCs w:val="24"/>
        </w:rPr>
        <w:t>y.</w:t>
      </w:r>
      <w:r w:rsidR="00F65E7A">
        <w:rPr>
          <w:rFonts w:ascii="Times New Roman" w:eastAsia="宋体" w:hAnsi="Times New Roman" w:cs="Times New Roman"/>
          <w:sz w:val="24"/>
          <w:szCs w:val="24"/>
        </w:rPr>
        <w:t xml:space="preserve"> I </w:t>
      </w:r>
      <w:del w:id="54" w:author="Ben Ayton" w:date="2020-11-06T01:26:00Z">
        <w:r w:rsidR="00F65E7A" w:rsidDel="0063462A">
          <w:rPr>
            <w:rFonts w:ascii="Times New Roman" w:eastAsia="宋体" w:hAnsi="Times New Roman" w:cs="Times New Roman"/>
            <w:sz w:val="24"/>
            <w:szCs w:val="24"/>
          </w:rPr>
          <w:delText xml:space="preserve">do </w:delText>
        </w:r>
      </w:del>
      <w:r w:rsidR="00F65E7A">
        <w:rPr>
          <w:rFonts w:ascii="Times New Roman" w:eastAsia="宋体" w:hAnsi="Times New Roman" w:cs="Times New Roman"/>
          <w:sz w:val="24"/>
          <w:szCs w:val="24"/>
        </w:rPr>
        <w:t>believe that</w:t>
      </w:r>
      <w:ins w:id="55" w:author="Ben Ayton" w:date="2020-11-06T01:27:00Z">
        <w:r w:rsidR="0063462A">
          <w:rPr>
            <w:rFonts w:ascii="Times New Roman" w:eastAsia="宋体" w:hAnsi="Times New Roman" w:cs="Times New Roman"/>
            <w:sz w:val="24"/>
            <w:szCs w:val="24"/>
          </w:rPr>
          <w:t xml:space="preserve"> his approach of</w:t>
        </w:r>
      </w:ins>
      <w:r w:rsidR="00F65E7A">
        <w:rPr>
          <w:rFonts w:ascii="Times New Roman" w:eastAsia="宋体" w:hAnsi="Times New Roman" w:cs="Times New Roman"/>
          <w:sz w:val="24"/>
          <w:szCs w:val="24"/>
        </w:rPr>
        <w:t xml:space="preserve"> injecting priors with model-based vision is very </w:t>
      </w:r>
      <w:r w:rsidR="008C289C">
        <w:rPr>
          <w:rFonts w:ascii="Times New Roman" w:eastAsia="宋体" w:hAnsi="Times New Roman" w:cs="Times New Roman" w:hint="eastAsia"/>
          <w:sz w:val="24"/>
          <w:szCs w:val="24"/>
        </w:rPr>
        <w:t>insightful</w:t>
      </w:r>
      <w:r w:rsidR="00F65E7A">
        <w:rPr>
          <w:rFonts w:ascii="Times New Roman" w:eastAsia="宋体" w:hAnsi="Times New Roman" w:cs="Times New Roman"/>
          <w:sz w:val="24"/>
          <w:szCs w:val="24"/>
        </w:rPr>
        <w:t>.</w:t>
      </w:r>
      <w:r w:rsidR="007A6BF1" w:rsidRPr="00307B52">
        <w:rPr>
          <w:rFonts w:ascii="Times New Roman" w:eastAsia="宋体" w:hAnsi="Times New Roman" w:cs="Times New Roman"/>
          <w:sz w:val="24"/>
          <w:szCs w:val="24"/>
        </w:rPr>
        <w:t xml:space="preserve"> </w:t>
      </w:r>
      <w:r w:rsidR="007A6BF1" w:rsidRPr="00307B52">
        <w:rPr>
          <w:rFonts w:ascii="Times New Roman" w:eastAsia="宋体" w:hAnsi="Times New Roman" w:cs="Times New Roman"/>
          <w:b/>
          <w:sz w:val="24"/>
          <w:szCs w:val="24"/>
        </w:rPr>
        <w:t xml:space="preserve">Prof. Deva </w:t>
      </w:r>
      <w:r w:rsidR="007A6BF1" w:rsidRPr="00307B52">
        <w:rPr>
          <w:rFonts w:ascii="Times New Roman" w:eastAsia="宋体" w:hAnsi="Times New Roman" w:cs="Times New Roman"/>
          <w:b/>
          <w:sz w:val="24"/>
          <w:szCs w:val="24"/>
        </w:rPr>
        <w:lastRenderedPageBreak/>
        <w:t>Ramanan</w:t>
      </w:r>
      <w:r w:rsidR="007A6BF1" w:rsidRPr="00307B52">
        <w:rPr>
          <w:rFonts w:ascii="Times New Roman" w:eastAsia="宋体" w:hAnsi="Times New Roman" w:cs="Times New Roman"/>
          <w:sz w:val="24"/>
          <w:szCs w:val="24"/>
        </w:rPr>
        <w:t>’s projects on videos also fascinate me because we humans perceive the 3D world as temporal sequences</w:t>
      </w:r>
      <w:r w:rsidR="0061153E">
        <w:rPr>
          <w:rFonts w:ascii="Times New Roman" w:eastAsia="宋体" w:hAnsi="Times New Roman" w:cs="Times New Roman"/>
          <w:sz w:val="24"/>
          <w:szCs w:val="24"/>
        </w:rPr>
        <w:t xml:space="preserve"> of images</w:t>
      </w:r>
      <w:r w:rsidR="007A6BF1" w:rsidRPr="00307B52">
        <w:rPr>
          <w:rFonts w:ascii="Times New Roman" w:eastAsia="宋体" w:hAnsi="Times New Roman" w:cs="Times New Roman"/>
          <w:sz w:val="24"/>
          <w:szCs w:val="24"/>
        </w:rPr>
        <w:t xml:space="preserve">. Meanwhile, I admire </w:t>
      </w:r>
      <w:r w:rsidR="007A6BF1" w:rsidRPr="00307B52">
        <w:rPr>
          <w:rFonts w:ascii="Times New Roman" w:eastAsia="宋体" w:hAnsi="Times New Roman" w:cs="Times New Roman"/>
          <w:b/>
          <w:sz w:val="24"/>
          <w:szCs w:val="24"/>
        </w:rPr>
        <w:t>Prof. Abhinav Gupta</w:t>
      </w:r>
      <w:r w:rsidR="007A6BF1" w:rsidRPr="00307B52">
        <w:rPr>
          <w:rFonts w:ascii="Times New Roman" w:eastAsia="宋体" w:hAnsi="Times New Roman" w:cs="Times New Roman"/>
          <w:sz w:val="24"/>
          <w:szCs w:val="24"/>
        </w:rPr>
        <w:t>’s inspiring works on the intersection of robotics and computer vision</w:t>
      </w:r>
      <w:r w:rsidR="00A9342C" w:rsidRPr="00307B52">
        <w:rPr>
          <w:rFonts w:ascii="Times New Roman" w:eastAsia="宋体" w:hAnsi="Times New Roman" w:cs="Times New Roman"/>
          <w:sz w:val="24"/>
          <w:szCs w:val="24"/>
        </w:rPr>
        <w:t>.</w:t>
      </w:r>
      <w:r w:rsidR="00251B71" w:rsidRPr="00307B52">
        <w:rPr>
          <w:rFonts w:ascii="Times New Roman" w:eastAsia="宋体" w:hAnsi="Times New Roman" w:cs="Times New Roman"/>
          <w:sz w:val="24"/>
          <w:szCs w:val="24"/>
        </w:rPr>
        <w:t xml:space="preserve"> </w:t>
      </w:r>
      <w:commentRangeEnd w:id="53"/>
      <w:r w:rsidR="001A12A2">
        <w:rPr>
          <w:rStyle w:val="a5"/>
        </w:rPr>
        <w:commentReference w:id="53"/>
      </w:r>
      <w:r w:rsidR="00251B71" w:rsidRPr="00307B52">
        <w:rPr>
          <w:rFonts w:ascii="Times New Roman" w:eastAsia="宋体" w:hAnsi="Times New Roman" w:cs="Times New Roman"/>
          <w:sz w:val="24"/>
          <w:szCs w:val="24"/>
        </w:rPr>
        <w:t>I am fully convinced that CMU can provide the best guidance to my academic career.</w:t>
      </w:r>
    </w:p>
    <w:p w14:paraId="5FB33708" w14:textId="79530E90" w:rsidR="0063462A" w:rsidRDefault="0063462A" w:rsidP="0001179E">
      <w:pPr>
        <w:rPr>
          <w:ins w:id="56" w:author="Ben Ayton" w:date="2020-11-06T02:27:00Z"/>
          <w:rFonts w:ascii="Times New Roman" w:eastAsia="宋体" w:hAnsi="Times New Roman" w:cs="Times New Roman"/>
          <w:sz w:val="24"/>
          <w:szCs w:val="24"/>
        </w:rPr>
      </w:pPr>
    </w:p>
    <w:p w14:paraId="0262904B" w14:textId="1A4648F7" w:rsidR="0063462A" w:rsidRDefault="0063462A" w:rsidP="0001179E">
      <w:pPr>
        <w:rPr>
          <w:ins w:id="57" w:author="Ben Ayton" w:date="2020-11-06T02:27:00Z"/>
          <w:rFonts w:ascii="Times New Roman" w:eastAsia="宋体" w:hAnsi="Times New Roman" w:cs="Times New Roman"/>
          <w:sz w:val="24"/>
          <w:szCs w:val="24"/>
        </w:rPr>
      </w:pPr>
    </w:p>
    <w:p w14:paraId="1569FCA9" w14:textId="0C8627EA" w:rsidR="0063462A" w:rsidRDefault="0063462A" w:rsidP="0001179E">
      <w:pPr>
        <w:rPr>
          <w:ins w:id="58" w:author="Ben Ayton" w:date="2020-11-06T02:27:00Z"/>
          <w:rFonts w:ascii="Times New Roman" w:eastAsia="宋体" w:hAnsi="Times New Roman" w:cs="Times New Roman"/>
          <w:color w:val="FF0000"/>
          <w:sz w:val="24"/>
          <w:szCs w:val="24"/>
        </w:rPr>
      </w:pPr>
      <w:ins w:id="59" w:author="Ben Ayton" w:date="2020-11-06T02:27:00Z">
        <w:r>
          <w:rPr>
            <w:rFonts w:ascii="Times New Roman" w:eastAsia="宋体" w:hAnsi="Times New Roman" w:cs="Times New Roman"/>
            <w:color w:val="FF0000"/>
            <w:sz w:val="24"/>
            <w:szCs w:val="24"/>
          </w:rPr>
          <w:t>Overall comments:</w:t>
        </w:r>
      </w:ins>
    </w:p>
    <w:p w14:paraId="11B5EE10" w14:textId="0B7A9C2E" w:rsidR="0063462A" w:rsidRDefault="0063462A" w:rsidP="0001179E">
      <w:pPr>
        <w:rPr>
          <w:ins w:id="60" w:author="Ben Ayton" w:date="2020-11-06T02:27:00Z"/>
          <w:rFonts w:ascii="Times New Roman" w:eastAsia="宋体" w:hAnsi="Times New Roman" w:cs="Times New Roman"/>
          <w:color w:val="FF0000"/>
          <w:sz w:val="24"/>
          <w:szCs w:val="24"/>
        </w:rPr>
      </w:pPr>
    </w:p>
    <w:p w14:paraId="79C6454F" w14:textId="349C7843" w:rsidR="0063462A" w:rsidRDefault="0063462A" w:rsidP="0001179E">
      <w:pPr>
        <w:rPr>
          <w:ins w:id="61" w:author="Ben Ayton" w:date="2020-11-06T02:28:00Z"/>
          <w:rFonts w:ascii="Times New Roman" w:eastAsia="宋体" w:hAnsi="Times New Roman" w:cs="Times New Roman"/>
          <w:color w:val="FF0000"/>
          <w:sz w:val="24"/>
          <w:szCs w:val="24"/>
        </w:rPr>
      </w:pPr>
      <w:ins w:id="62" w:author="Ben Ayton" w:date="2020-11-06T02:27:00Z">
        <w:r>
          <w:rPr>
            <w:rFonts w:ascii="Times New Roman" w:eastAsia="宋体" w:hAnsi="Times New Roman" w:cs="Times New Roman"/>
            <w:color w:val="FF0000"/>
            <w:sz w:val="24"/>
            <w:szCs w:val="24"/>
          </w:rPr>
          <w:t xml:space="preserve">You write very well, and I had very few grammatical </w:t>
        </w:r>
      </w:ins>
      <w:ins w:id="63" w:author="Ben Ayton" w:date="2020-11-06T02:28:00Z">
        <w:r>
          <w:rPr>
            <w:rFonts w:ascii="Times New Roman" w:eastAsia="宋体" w:hAnsi="Times New Roman" w:cs="Times New Roman"/>
            <w:color w:val="FF0000"/>
            <w:sz w:val="24"/>
            <w:szCs w:val="24"/>
          </w:rPr>
          <w:t>fixes. Your research and publication experience is very impressive, and your essay definitely informs the reader that you are highly qualified.</w:t>
        </w:r>
      </w:ins>
    </w:p>
    <w:p w14:paraId="71BE7BA7" w14:textId="339AA34A" w:rsidR="0063462A" w:rsidRDefault="0063462A" w:rsidP="0001179E">
      <w:pPr>
        <w:rPr>
          <w:ins w:id="64" w:author="Ben Ayton" w:date="2020-11-06T02:29:00Z"/>
          <w:rFonts w:ascii="Times New Roman" w:eastAsia="宋体" w:hAnsi="Times New Roman" w:cs="Times New Roman"/>
          <w:color w:val="FF0000"/>
          <w:sz w:val="24"/>
          <w:szCs w:val="24"/>
        </w:rPr>
      </w:pPr>
    </w:p>
    <w:p w14:paraId="4E771DD5" w14:textId="23722F22" w:rsidR="0063462A" w:rsidRDefault="0063462A" w:rsidP="0001179E">
      <w:pPr>
        <w:rPr>
          <w:ins w:id="65" w:author="Ben Ayton" w:date="2020-11-06T02:30:00Z"/>
          <w:rFonts w:ascii="Times New Roman" w:eastAsia="宋体" w:hAnsi="Times New Roman" w:cs="Times New Roman"/>
          <w:color w:val="FF0000"/>
          <w:sz w:val="24"/>
          <w:szCs w:val="24"/>
        </w:rPr>
      </w:pPr>
      <w:ins w:id="66" w:author="Ben Ayton" w:date="2020-11-06T02:29:00Z">
        <w:r>
          <w:rPr>
            <w:rFonts w:ascii="Times New Roman" w:eastAsia="宋体" w:hAnsi="Times New Roman" w:cs="Times New Roman"/>
            <w:color w:val="FF0000"/>
            <w:sz w:val="24"/>
            <w:szCs w:val="24"/>
          </w:rPr>
          <w:t xml:space="preserve">My main criticism is that this essay is essentially an extended CV. You have described your experience and your publications. </w:t>
        </w:r>
      </w:ins>
      <w:ins w:id="67" w:author="Ben Ayton" w:date="2020-11-06T02:30:00Z">
        <w:r>
          <w:rPr>
            <w:rFonts w:ascii="Times New Roman" w:eastAsia="宋体" w:hAnsi="Times New Roman" w:cs="Times New Roman"/>
            <w:color w:val="FF0000"/>
            <w:sz w:val="24"/>
            <w:szCs w:val="24"/>
          </w:rPr>
          <w:t>But that isn’t the purpose of a Statement of Purpose. The essay needs to be restructured to better respond to their prompt.</w:t>
        </w:r>
      </w:ins>
    </w:p>
    <w:p w14:paraId="6E86EA37" w14:textId="48D42908" w:rsidR="0063462A" w:rsidRDefault="0063462A" w:rsidP="0001179E">
      <w:pPr>
        <w:rPr>
          <w:ins w:id="68" w:author="Ben Ayton" w:date="2020-11-06T02:30:00Z"/>
          <w:rFonts w:ascii="Times New Roman" w:eastAsia="宋体" w:hAnsi="Times New Roman" w:cs="Times New Roman"/>
          <w:color w:val="FF0000"/>
          <w:sz w:val="24"/>
          <w:szCs w:val="24"/>
        </w:rPr>
      </w:pPr>
    </w:p>
    <w:p w14:paraId="0E36E4DC" w14:textId="61335AF2" w:rsidR="0063462A" w:rsidRDefault="0063462A" w:rsidP="0001179E">
      <w:pPr>
        <w:rPr>
          <w:ins w:id="69" w:author="Ben Ayton" w:date="2020-11-06T02:31:00Z"/>
          <w:rFonts w:ascii="Times New Roman" w:eastAsia="宋体" w:hAnsi="Times New Roman" w:cs="Times New Roman"/>
          <w:color w:val="FF0000"/>
          <w:sz w:val="24"/>
          <w:szCs w:val="24"/>
        </w:rPr>
      </w:pPr>
      <w:ins w:id="70" w:author="Ben Ayton" w:date="2020-11-06T02:32:00Z">
        <w:r>
          <w:rPr>
            <w:rFonts w:ascii="Times New Roman" w:eastAsia="宋体" w:hAnsi="Times New Roman" w:cs="Times New Roman"/>
            <w:color w:val="FF0000"/>
            <w:sz w:val="24"/>
            <w:szCs w:val="24"/>
          </w:rPr>
          <w:t xml:space="preserve">After your introduction, the next paragraph of </w:t>
        </w:r>
      </w:ins>
      <w:ins w:id="71" w:author="Ben Ayton" w:date="2020-11-06T02:31:00Z">
        <w:r>
          <w:rPr>
            <w:rFonts w:ascii="Times New Roman" w:eastAsia="宋体" w:hAnsi="Times New Roman" w:cs="Times New Roman"/>
            <w:color w:val="FF0000"/>
            <w:sz w:val="24"/>
            <w:szCs w:val="24"/>
          </w:rPr>
          <w:t xml:space="preserve">the Statement of Purpose should </w:t>
        </w:r>
      </w:ins>
      <w:ins w:id="72" w:author="Ben Ayton" w:date="2020-11-06T03:47:00Z">
        <w:r w:rsidR="00045824">
          <w:rPr>
            <w:rFonts w:ascii="Times New Roman" w:eastAsia="宋体" w:hAnsi="Times New Roman" w:cs="Times New Roman"/>
            <w:color w:val="FF0000"/>
            <w:sz w:val="24"/>
            <w:szCs w:val="24"/>
          </w:rPr>
          <w:t>briefly outline</w:t>
        </w:r>
      </w:ins>
    </w:p>
    <w:p w14:paraId="568B5A82" w14:textId="62B3AF2E" w:rsidR="00045824" w:rsidRDefault="0063462A">
      <w:pPr>
        <w:pStyle w:val="a9"/>
        <w:numPr>
          <w:ilvl w:val="0"/>
          <w:numId w:val="1"/>
        </w:numPr>
        <w:rPr>
          <w:ins w:id="73" w:author="Ben Ayton" w:date="2020-11-06T03:47:00Z"/>
          <w:rFonts w:ascii="Times New Roman" w:eastAsia="宋体" w:hAnsi="Times New Roman" w:cs="Times New Roman"/>
          <w:color w:val="FF0000"/>
          <w:sz w:val="24"/>
          <w:szCs w:val="24"/>
          <w:u w:val="single"/>
        </w:rPr>
        <w:pPrChange w:id="74" w:author="Ben Ayton" w:date="2020-11-06T02:31:00Z">
          <w:pPr/>
        </w:pPrChange>
      </w:pPr>
      <w:ins w:id="75" w:author="Ben Ayton" w:date="2020-11-06T02:32:00Z">
        <w:r>
          <w:rPr>
            <w:rFonts w:ascii="Times New Roman" w:eastAsia="宋体" w:hAnsi="Times New Roman" w:cs="Times New Roman"/>
            <w:color w:val="FF0000"/>
            <w:sz w:val="24"/>
            <w:szCs w:val="24"/>
          </w:rPr>
          <w:t>What research topic you hope to pursue</w:t>
        </w:r>
      </w:ins>
      <w:ins w:id="76" w:author="Ben Ayton" w:date="2020-11-06T03:47:00Z">
        <w:r w:rsidR="00045824">
          <w:rPr>
            <w:rFonts w:ascii="Times New Roman" w:eastAsia="宋体" w:hAnsi="Times New Roman" w:cs="Times New Roman"/>
            <w:color w:val="FF0000"/>
            <w:sz w:val="24"/>
            <w:szCs w:val="24"/>
          </w:rPr>
          <w:t xml:space="preserve"> </w:t>
        </w:r>
        <w:r w:rsidR="00045824">
          <w:rPr>
            <w:rFonts w:ascii="Times New Roman" w:eastAsia="宋体" w:hAnsi="Times New Roman" w:cs="Times New Roman"/>
            <w:color w:val="FF0000"/>
            <w:sz w:val="24"/>
            <w:szCs w:val="24"/>
            <w:u w:val="single"/>
          </w:rPr>
          <w:t>in your PhD program</w:t>
        </w:r>
      </w:ins>
    </w:p>
    <w:p w14:paraId="225452AD" w14:textId="4F4DE80F" w:rsidR="00045824" w:rsidRPr="00045824" w:rsidRDefault="00045824">
      <w:pPr>
        <w:pStyle w:val="a9"/>
        <w:numPr>
          <w:ilvl w:val="0"/>
          <w:numId w:val="1"/>
        </w:numPr>
        <w:rPr>
          <w:ins w:id="77" w:author="Ben Ayton" w:date="2020-11-06T03:46:00Z"/>
          <w:rFonts w:ascii="Times New Roman" w:eastAsia="宋体" w:hAnsi="Times New Roman" w:cs="Times New Roman"/>
          <w:color w:val="FF0000"/>
          <w:sz w:val="24"/>
          <w:szCs w:val="24"/>
          <w:u w:val="single"/>
          <w:rPrChange w:id="78" w:author="Ben Ayton" w:date="2020-11-06T03:46:00Z">
            <w:rPr>
              <w:ins w:id="79" w:author="Ben Ayton" w:date="2020-11-06T03:46:00Z"/>
              <w:rFonts w:ascii="Times New Roman" w:eastAsia="宋体" w:hAnsi="Times New Roman" w:cs="Times New Roman"/>
              <w:color w:val="FF0000"/>
              <w:sz w:val="24"/>
              <w:szCs w:val="24"/>
            </w:rPr>
          </w:rPrChange>
        </w:rPr>
        <w:pPrChange w:id="80" w:author="Ben Ayton" w:date="2020-11-06T02:31:00Z">
          <w:pPr/>
        </w:pPrChange>
      </w:pPr>
      <w:ins w:id="81" w:author="Ben Ayton" w:date="2020-11-06T03:47:00Z">
        <w:r>
          <w:rPr>
            <w:rFonts w:ascii="Times New Roman" w:eastAsia="宋体" w:hAnsi="Times New Roman" w:cs="Times New Roman"/>
            <w:color w:val="FF0000"/>
            <w:sz w:val="24"/>
            <w:szCs w:val="24"/>
          </w:rPr>
          <w:t xml:space="preserve">The significance of the research </w:t>
        </w:r>
      </w:ins>
      <w:ins w:id="82" w:author="Ben Ayton" w:date="2020-11-06T03:48:00Z">
        <w:r>
          <w:rPr>
            <w:rFonts w:ascii="Times New Roman" w:eastAsia="宋体" w:hAnsi="Times New Roman" w:cs="Times New Roman"/>
            <w:color w:val="FF0000"/>
            <w:sz w:val="24"/>
            <w:szCs w:val="24"/>
          </w:rPr>
          <w:t>(What is the impact on the world or societal impact if your research succeeds?)</w:t>
        </w:r>
      </w:ins>
    </w:p>
    <w:p w14:paraId="37A7DBDC" w14:textId="75F51E72" w:rsidR="0063462A" w:rsidRPr="00045824" w:rsidRDefault="00045824">
      <w:pPr>
        <w:pStyle w:val="a9"/>
        <w:numPr>
          <w:ilvl w:val="0"/>
          <w:numId w:val="1"/>
        </w:numPr>
        <w:rPr>
          <w:ins w:id="83" w:author="Ben Ayton" w:date="2020-11-06T02:32:00Z"/>
          <w:rFonts w:ascii="Times New Roman" w:eastAsia="宋体" w:hAnsi="Times New Roman" w:cs="Times New Roman"/>
          <w:color w:val="FF0000"/>
          <w:sz w:val="24"/>
          <w:szCs w:val="24"/>
          <w:u w:val="single"/>
          <w:rPrChange w:id="84" w:author="Ben Ayton" w:date="2020-11-06T03:47:00Z">
            <w:rPr>
              <w:ins w:id="85" w:author="Ben Ayton" w:date="2020-11-06T02:32:00Z"/>
              <w:rFonts w:ascii="Times New Roman" w:eastAsia="宋体" w:hAnsi="Times New Roman" w:cs="Times New Roman"/>
              <w:color w:val="FF0000"/>
              <w:sz w:val="24"/>
              <w:szCs w:val="24"/>
            </w:rPr>
          </w:rPrChange>
        </w:rPr>
        <w:pPrChange w:id="86" w:author="Ben Ayton" w:date="2020-11-06T02:31:00Z">
          <w:pPr/>
        </w:pPrChange>
      </w:pPr>
      <w:ins w:id="87" w:author="Ben Ayton" w:date="2020-11-06T03:47:00Z">
        <w:r>
          <w:rPr>
            <w:rFonts w:ascii="Times New Roman" w:eastAsia="宋体" w:hAnsi="Times New Roman" w:cs="Times New Roman"/>
            <w:color w:val="FF0000"/>
            <w:sz w:val="24"/>
            <w:szCs w:val="24"/>
          </w:rPr>
          <w:t>Why that topic is interesting to</w:t>
        </w:r>
      </w:ins>
      <w:ins w:id="88" w:author="Ben Ayton" w:date="2020-11-06T02:32:00Z">
        <w:r>
          <w:rPr>
            <w:rFonts w:ascii="Times New Roman" w:eastAsia="宋体" w:hAnsi="Times New Roman" w:cs="Times New Roman"/>
            <w:color w:val="FF0000"/>
            <w:sz w:val="24"/>
            <w:szCs w:val="24"/>
          </w:rPr>
          <w:t xml:space="preserve"> you</w:t>
        </w:r>
      </w:ins>
    </w:p>
    <w:p w14:paraId="579DFB04" w14:textId="1A6898B3" w:rsidR="00045824" w:rsidRPr="00045824" w:rsidRDefault="00045824">
      <w:pPr>
        <w:pStyle w:val="a9"/>
        <w:numPr>
          <w:ilvl w:val="0"/>
          <w:numId w:val="1"/>
        </w:numPr>
        <w:rPr>
          <w:ins w:id="89" w:author="Ben Ayton" w:date="2020-11-06T03:49:00Z"/>
          <w:rFonts w:ascii="Times New Roman" w:eastAsia="宋体" w:hAnsi="Times New Roman" w:cs="Times New Roman"/>
          <w:color w:val="FF0000"/>
          <w:sz w:val="24"/>
          <w:szCs w:val="24"/>
          <w:u w:val="single"/>
          <w:rPrChange w:id="90" w:author="Ben Ayton" w:date="2020-11-06T03:49:00Z">
            <w:rPr>
              <w:ins w:id="91" w:author="Ben Ayton" w:date="2020-11-06T03:49:00Z"/>
              <w:rFonts w:ascii="Times New Roman" w:eastAsia="宋体" w:hAnsi="Times New Roman" w:cs="Times New Roman"/>
              <w:color w:val="FF0000"/>
              <w:sz w:val="24"/>
              <w:szCs w:val="24"/>
            </w:rPr>
          </w:rPrChange>
        </w:rPr>
        <w:pPrChange w:id="92" w:author="Ben Ayton" w:date="2020-11-06T02:31:00Z">
          <w:pPr/>
        </w:pPrChange>
      </w:pPr>
      <w:ins w:id="93" w:author="Ben Ayton" w:date="2020-11-06T03:48:00Z">
        <w:r>
          <w:rPr>
            <w:rFonts w:ascii="Times New Roman" w:eastAsia="宋体" w:hAnsi="Times New Roman" w:cs="Times New Roman"/>
            <w:color w:val="FF0000"/>
            <w:sz w:val="24"/>
            <w:szCs w:val="24"/>
          </w:rPr>
          <w:t>Why you are the best person to tackle that research</w:t>
        </w:r>
      </w:ins>
      <w:ins w:id="94" w:author="Ben Ayton" w:date="2020-11-06T03:49:00Z">
        <w:r>
          <w:rPr>
            <w:rFonts w:ascii="Times New Roman" w:eastAsia="宋体" w:hAnsi="Times New Roman" w:cs="Times New Roman"/>
            <w:color w:val="FF0000"/>
            <w:sz w:val="24"/>
            <w:szCs w:val="24"/>
          </w:rPr>
          <w:t xml:space="preserve"> question</w:t>
        </w:r>
      </w:ins>
    </w:p>
    <w:p w14:paraId="39B6D249" w14:textId="216BCF2D" w:rsidR="00045824" w:rsidRDefault="00045824">
      <w:pPr>
        <w:rPr>
          <w:ins w:id="95" w:author="Ben Ayton" w:date="2020-11-06T03:49:00Z"/>
          <w:rFonts w:ascii="Times New Roman" w:eastAsia="宋体" w:hAnsi="Times New Roman" w:cs="Times New Roman"/>
          <w:color w:val="FF0000"/>
          <w:sz w:val="24"/>
          <w:szCs w:val="24"/>
          <w:u w:val="single"/>
        </w:rPr>
      </w:pPr>
    </w:p>
    <w:p w14:paraId="3FF7AA5E" w14:textId="3ECB565F" w:rsidR="00045824" w:rsidRDefault="00045824">
      <w:pPr>
        <w:rPr>
          <w:ins w:id="96" w:author="Ben Ayton" w:date="2020-11-06T03:55:00Z"/>
          <w:rFonts w:ascii="Times New Roman" w:eastAsia="宋体" w:hAnsi="Times New Roman" w:cs="Times New Roman"/>
          <w:color w:val="FF0000"/>
          <w:sz w:val="24"/>
          <w:szCs w:val="24"/>
        </w:rPr>
      </w:pPr>
      <w:ins w:id="97" w:author="Ben Ayton" w:date="2020-11-06T03:49:00Z">
        <w:r>
          <w:rPr>
            <w:rFonts w:ascii="Times New Roman" w:eastAsia="宋体" w:hAnsi="Times New Roman" w:cs="Times New Roman"/>
            <w:color w:val="FF0000"/>
            <w:sz w:val="24"/>
            <w:szCs w:val="24"/>
          </w:rPr>
          <w:t xml:space="preserve">You can then go on to describe your previous research experience. But the description should not be simply a description of what you did. It should always focus on </w:t>
        </w:r>
      </w:ins>
      <w:ins w:id="98" w:author="Ben Ayton" w:date="2020-11-06T03:50:00Z">
        <w:r>
          <w:rPr>
            <w:rFonts w:ascii="Times New Roman" w:eastAsia="宋体" w:hAnsi="Times New Roman" w:cs="Times New Roman"/>
            <w:color w:val="FF0000"/>
            <w:sz w:val="24"/>
            <w:szCs w:val="24"/>
            <w:u w:val="single"/>
          </w:rPr>
          <w:t>what you learned from the project</w:t>
        </w:r>
        <w:r>
          <w:rPr>
            <w:rFonts w:ascii="Times New Roman" w:eastAsia="宋体" w:hAnsi="Times New Roman" w:cs="Times New Roman"/>
            <w:color w:val="FF0000"/>
            <w:sz w:val="24"/>
            <w:szCs w:val="24"/>
          </w:rPr>
          <w:t xml:space="preserve">, </w:t>
        </w:r>
        <w:r>
          <w:rPr>
            <w:rFonts w:ascii="Times New Roman" w:eastAsia="宋体" w:hAnsi="Times New Roman" w:cs="Times New Roman"/>
            <w:color w:val="FF0000"/>
            <w:sz w:val="24"/>
            <w:szCs w:val="24"/>
            <w:u w:val="single"/>
          </w:rPr>
          <w:t>how that shaped your PhD interests</w:t>
        </w:r>
        <w:r>
          <w:rPr>
            <w:rFonts w:ascii="Times New Roman" w:eastAsia="宋体" w:hAnsi="Times New Roman" w:cs="Times New Roman"/>
            <w:color w:val="FF0000"/>
            <w:sz w:val="24"/>
            <w:szCs w:val="24"/>
          </w:rPr>
          <w:t xml:space="preserve">, and </w:t>
        </w:r>
      </w:ins>
      <w:ins w:id="99" w:author="Ben Ayton" w:date="2020-11-06T03:51:00Z">
        <w:r>
          <w:rPr>
            <w:rFonts w:ascii="Times New Roman" w:eastAsia="宋体" w:hAnsi="Times New Roman" w:cs="Times New Roman"/>
            <w:color w:val="FF0000"/>
            <w:sz w:val="24"/>
            <w:szCs w:val="24"/>
            <w:u w:val="single"/>
          </w:rPr>
          <w:t>how that experience will help you succeed in your PhD research</w:t>
        </w:r>
        <w:r>
          <w:rPr>
            <w:rFonts w:ascii="Times New Roman" w:eastAsia="宋体" w:hAnsi="Times New Roman" w:cs="Times New Roman"/>
            <w:color w:val="FF0000"/>
            <w:sz w:val="24"/>
            <w:szCs w:val="24"/>
          </w:rPr>
          <w:t xml:space="preserve">. </w:t>
        </w:r>
      </w:ins>
    </w:p>
    <w:p w14:paraId="19BD4C90" w14:textId="0E2EDFD2" w:rsidR="00216227" w:rsidRDefault="00216227">
      <w:pPr>
        <w:rPr>
          <w:ins w:id="100" w:author="Ben Ayton" w:date="2020-11-06T03:55:00Z"/>
          <w:rFonts w:ascii="Times New Roman" w:eastAsia="宋体" w:hAnsi="Times New Roman" w:cs="Times New Roman"/>
          <w:color w:val="FF0000"/>
          <w:sz w:val="24"/>
          <w:szCs w:val="24"/>
        </w:rPr>
      </w:pPr>
    </w:p>
    <w:p w14:paraId="374D34E9" w14:textId="33658DE9" w:rsidR="00216227" w:rsidRPr="00045824" w:rsidRDefault="00216227">
      <w:pPr>
        <w:rPr>
          <w:rFonts w:ascii="Times New Roman" w:eastAsia="宋体" w:hAnsi="Times New Roman" w:cs="Times New Roman"/>
          <w:color w:val="FF0000"/>
          <w:sz w:val="24"/>
          <w:szCs w:val="24"/>
          <w:rPrChange w:id="101" w:author="Ben Ayton" w:date="2020-11-06T03:51:00Z">
            <w:rPr>
              <w:rFonts w:ascii="Times New Roman" w:eastAsia="宋体" w:hAnsi="Times New Roman" w:cs="Times New Roman"/>
              <w:sz w:val="24"/>
              <w:szCs w:val="24"/>
            </w:rPr>
          </w:rPrChange>
        </w:rPr>
      </w:pPr>
      <w:ins w:id="102" w:author="Ben Ayton" w:date="2020-11-06T03:55:00Z">
        <w:r>
          <w:rPr>
            <w:rFonts w:ascii="Times New Roman" w:eastAsia="宋体" w:hAnsi="Times New Roman" w:cs="Times New Roman"/>
            <w:color w:val="FF0000"/>
            <w:sz w:val="24"/>
            <w:szCs w:val="24"/>
          </w:rPr>
          <w:t xml:space="preserve">Remember that this document is complementary to </w:t>
        </w:r>
      </w:ins>
      <w:ins w:id="103" w:author="Ben Ayton" w:date="2020-11-06T03:56:00Z">
        <w:r>
          <w:rPr>
            <w:rFonts w:ascii="Times New Roman" w:eastAsia="宋体" w:hAnsi="Times New Roman" w:cs="Times New Roman"/>
            <w:color w:val="FF0000"/>
            <w:sz w:val="24"/>
            <w:szCs w:val="24"/>
          </w:rPr>
          <w:t xml:space="preserve">your resume. Your publications and experiences are already on there. The focus here is on evaluation of those experiences and the direction of the future of your research. </w:t>
        </w:r>
      </w:ins>
      <w:ins w:id="104" w:author="Ben Ayton" w:date="2020-11-06T03:57:00Z">
        <w:r>
          <w:rPr>
            <w:rFonts w:ascii="Times New Roman" w:eastAsia="宋体" w:hAnsi="Times New Roman" w:cs="Times New Roman"/>
            <w:color w:val="FF0000"/>
            <w:sz w:val="24"/>
            <w:szCs w:val="24"/>
          </w:rPr>
          <w:t xml:space="preserve">The essay is also unlikely to be read by someone who is </w:t>
        </w:r>
      </w:ins>
      <w:ins w:id="105" w:author="Ben Ayton" w:date="2020-11-06T03:58:00Z">
        <w:r>
          <w:rPr>
            <w:rFonts w:ascii="Times New Roman" w:eastAsia="宋体" w:hAnsi="Times New Roman" w:cs="Times New Roman"/>
            <w:color w:val="FF0000"/>
            <w:sz w:val="24"/>
            <w:szCs w:val="24"/>
          </w:rPr>
          <w:t>knowledgeable about 3D vision. You can skip the technical details of your papers.</w:t>
        </w:r>
      </w:ins>
      <w:ins w:id="106" w:author="Ben Ayton" w:date="2020-11-06T03:57:00Z">
        <w:r>
          <w:rPr>
            <w:rFonts w:ascii="Times New Roman" w:eastAsia="宋体" w:hAnsi="Times New Roman" w:cs="Times New Roman"/>
            <w:color w:val="FF0000"/>
            <w:sz w:val="24"/>
            <w:szCs w:val="24"/>
          </w:rPr>
          <w:t xml:space="preserve"> </w:t>
        </w:r>
      </w:ins>
    </w:p>
    <w:sectPr w:rsidR="00216227" w:rsidRPr="00045824">
      <w:head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n Ayton" w:date="2020-11-06T00:43:00Z" w:initials="BA">
    <w:p w14:paraId="41771FBD" w14:textId="77777777" w:rsidR="001463B0" w:rsidRDefault="001463B0">
      <w:pPr>
        <w:pStyle w:val="a6"/>
      </w:pPr>
      <w:r>
        <w:rPr>
          <w:rStyle w:val="a5"/>
        </w:rPr>
        <w:annotationRef/>
      </w:r>
      <w:r>
        <w:t>I don’t think the bolding and underlining you have used throughout this essay are necessary.</w:t>
      </w:r>
    </w:p>
  </w:comment>
  <w:comment w:id="4" w:author="Ben Ayton" w:date="2020-11-06T00:46:00Z" w:initials="BA">
    <w:p w14:paraId="12097AF8" w14:textId="77777777" w:rsidR="001463B0" w:rsidRDefault="001463B0">
      <w:pPr>
        <w:pStyle w:val="a6"/>
      </w:pPr>
      <w:r>
        <w:rPr>
          <w:rStyle w:val="a5"/>
        </w:rPr>
        <w:annotationRef/>
      </w:r>
      <w:r>
        <w:t>This is very vague. What specific application of 3D data interests you the most? What do you think your research can achieve in that direction?</w:t>
      </w:r>
    </w:p>
  </w:comment>
  <w:comment w:id="0" w:author="Ben Ayton" w:date="2020-11-06T00:49:00Z" w:initials="BA">
    <w:p w14:paraId="10BF2DC6" w14:textId="77777777" w:rsidR="001463B0" w:rsidRDefault="001463B0">
      <w:pPr>
        <w:pStyle w:val="a6"/>
      </w:pPr>
      <w:r>
        <w:rPr>
          <w:rStyle w:val="a5"/>
        </w:rPr>
        <w:annotationRef/>
      </w:r>
      <w:r>
        <w:t xml:space="preserve">Your first paragraph should give me an indication of what interests you and why this is exciting and impactful. This acts as a lead-in towards the rest of the essay. You might consider expanding the last sentence, </w:t>
      </w:r>
      <w:r w:rsidR="00C66160">
        <w:t>such as “…I am excited to apply to your renowned Ph.D. program in the Robotics Institute, where I wish to further research on [Problem XXX]. I hope that this work will lead to [Societal Outcome YY].”</w:t>
      </w:r>
    </w:p>
  </w:comment>
  <w:comment w:id="7" w:author="Ben Ayton" w:date="2020-11-06T00:53:00Z" w:initials="BA">
    <w:p w14:paraId="114BC8D1" w14:textId="77777777" w:rsidR="00C66160" w:rsidRDefault="00C66160">
      <w:pPr>
        <w:pStyle w:val="a6"/>
      </w:pPr>
      <w:r>
        <w:rPr>
          <w:rStyle w:val="a5"/>
        </w:rPr>
        <w:annotationRef/>
      </w:r>
      <w:r>
        <w:t>You should write out the course titles, instead of their numbers. As a reader of the essay, I don’t know what these are.</w:t>
      </w:r>
    </w:p>
  </w:comment>
  <w:comment w:id="8" w:author="Ben Ayton" w:date="2020-11-06T00:55:00Z" w:initials="BA">
    <w:p w14:paraId="2363C322" w14:textId="77777777" w:rsidR="00C66160" w:rsidRDefault="00C66160">
      <w:pPr>
        <w:pStyle w:val="a6"/>
      </w:pPr>
      <w:r>
        <w:rPr>
          <w:rStyle w:val="a5"/>
        </w:rPr>
        <w:annotationRef/>
      </w:r>
      <w:r>
        <w:t>In anything in particular?</w:t>
      </w:r>
    </w:p>
  </w:comment>
  <w:comment w:id="14" w:author="Ben Ayton" w:date="2020-11-06T00:56:00Z" w:initials="BA">
    <w:p w14:paraId="4541B496" w14:textId="77777777" w:rsidR="00C66160" w:rsidRDefault="00C66160">
      <w:pPr>
        <w:pStyle w:val="a6"/>
      </w:pPr>
      <w:r>
        <w:rPr>
          <w:rStyle w:val="a5"/>
        </w:rPr>
        <w:annotationRef/>
      </w:r>
      <w:r>
        <w:t>Add a sentence after. “This problem was particularly interesting to me because…”</w:t>
      </w:r>
    </w:p>
  </w:comment>
  <w:comment w:id="15" w:author="Ben Ayton" w:date="2020-11-06T00:57:00Z" w:initials="BA">
    <w:p w14:paraId="04B9B20B" w14:textId="77777777" w:rsidR="00C66160" w:rsidRDefault="00C66160">
      <w:pPr>
        <w:pStyle w:val="a6"/>
      </w:pPr>
      <w:r>
        <w:rPr>
          <w:rStyle w:val="a5"/>
        </w:rPr>
        <w:annotationRef/>
      </w:r>
      <w:r>
        <w:t xml:space="preserve">You’re telling me more about your method than about your interests. This is also far too specific for a statement of purpose. It’s likely that the reader doesn’t know what a U-Net is, for example. </w:t>
      </w:r>
    </w:p>
    <w:p w14:paraId="62EFF16A" w14:textId="77777777" w:rsidR="00C66160" w:rsidRDefault="00C66160">
      <w:pPr>
        <w:pStyle w:val="a6"/>
      </w:pPr>
    </w:p>
    <w:p w14:paraId="2A0D49CC" w14:textId="77777777" w:rsidR="00C66160" w:rsidRDefault="00C66160">
      <w:pPr>
        <w:pStyle w:val="a6"/>
      </w:pPr>
      <w:r>
        <w:t>Try something like this. “</w:t>
      </w:r>
      <w:r w:rsidR="0078274B">
        <w:t>…</w:t>
      </w:r>
      <w:r>
        <w:t xml:space="preserve">My first project was about efficient cardiac landmark detection. Previous methods for this task </w:t>
      </w:r>
      <w:r w:rsidR="0078274B">
        <w:t>failed to use all information in the input and were too time-consuming, preventing their deployment. I developed a novel method using landmarks from a low resolution of the input, which greatly improved algorithm efficiency and was published at the MICCAI’19 workshop. Working on this project convinced me of the importance of algorithmic efficiency for practical deployment of CV methods, which is a lesson I have strived to apply to my other projects.</w:t>
      </w:r>
      <w:r>
        <w:t>”</w:t>
      </w:r>
    </w:p>
    <w:p w14:paraId="5AD4EC3A" w14:textId="77777777" w:rsidR="0078274B" w:rsidRDefault="0078274B">
      <w:pPr>
        <w:pStyle w:val="a6"/>
      </w:pPr>
    </w:p>
    <w:p w14:paraId="35775419" w14:textId="77777777" w:rsidR="0078274B" w:rsidRDefault="0078274B">
      <w:pPr>
        <w:pStyle w:val="a6"/>
      </w:pPr>
      <w:r>
        <w:t>The last sentence in my example may not be your true takeaway, and you should modify it if you have a different one. The key point is what this experience taught you, and how it shaped your interests.</w:t>
      </w:r>
    </w:p>
  </w:comment>
  <w:comment w:id="16" w:author="Ben Ayton" w:date="2020-11-06T01:18:00Z" w:initials="BA">
    <w:p w14:paraId="36D594A6" w14:textId="4B64E700" w:rsidR="001D1497" w:rsidRDefault="001D1497">
      <w:pPr>
        <w:pStyle w:val="a6"/>
      </w:pPr>
      <w:r>
        <w:rPr>
          <w:rStyle w:val="a5"/>
        </w:rPr>
        <w:annotationRef/>
      </w:r>
      <w:r>
        <w:t>What is your main takeaway from this project in terms of what you learned and how it has shaped your interests.</w:t>
      </w:r>
    </w:p>
  </w:comment>
  <w:comment w:id="29" w:author="Ben Ayton" w:date="2020-11-06T01:20:00Z" w:initials="BA">
    <w:p w14:paraId="484CFCBE" w14:textId="29C7EA5D" w:rsidR="001D1497" w:rsidRDefault="001D1497">
      <w:pPr>
        <w:pStyle w:val="a6"/>
      </w:pPr>
      <w:r>
        <w:rPr>
          <w:rStyle w:val="a5"/>
        </w:rPr>
        <w:annotationRef/>
      </w:r>
      <w:r>
        <w:t>What is the impact of this problem?</w:t>
      </w:r>
    </w:p>
  </w:comment>
  <w:comment w:id="32" w:author="Ben Ayton" w:date="2020-11-06T01:20:00Z" w:initials="BA">
    <w:p w14:paraId="5DB9D59D" w14:textId="4CA3F078" w:rsidR="001D1497" w:rsidRDefault="001D1497">
      <w:pPr>
        <w:pStyle w:val="a6"/>
      </w:pPr>
      <w:r>
        <w:rPr>
          <w:rStyle w:val="a5"/>
        </w:rPr>
        <w:annotationRef/>
      </w:r>
      <w:r>
        <w:t>Too much detail for your audience.</w:t>
      </w:r>
    </w:p>
  </w:comment>
  <w:comment w:id="47" w:author="Ben Ayton" w:date="2020-11-06T01:24:00Z" w:initials="BA">
    <w:p w14:paraId="0E043621" w14:textId="2EED2A80" w:rsidR="0063462A" w:rsidRDefault="0063462A">
      <w:pPr>
        <w:pStyle w:val="a6"/>
      </w:pPr>
      <w:r>
        <w:rPr>
          <w:rStyle w:val="a5"/>
        </w:rPr>
        <w:annotationRef/>
      </w:r>
      <w:r>
        <w:t>I really like this section, because it shows what questions you find interesting. However, these don’t seem to be the projects that the professors you mention are solving. It would be best if your stated problems overlapped with their interests, and you said what is interesting to you about them.</w:t>
      </w:r>
    </w:p>
  </w:comment>
  <w:comment w:id="53" w:author="Ben Ayton" w:date="2020-11-06T03:51:00Z" w:initials="BA">
    <w:p w14:paraId="74722EF5" w14:textId="3DB12BC7" w:rsidR="001A12A2" w:rsidRDefault="001A12A2">
      <w:pPr>
        <w:pStyle w:val="a6"/>
      </w:pPr>
      <w:r>
        <w:rPr>
          <w:rStyle w:val="a5"/>
        </w:rPr>
        <w:annotationRef/>
      </w:r>
      <w:r>
        <w:t>These research directions seem quite diverse. How do each of these link to your specific interests? You should be more clear about what you want to research, and how that could fit in with faculty members’ projects.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771FBD" w15:done="0"/>
  <w15:commentEx w15:paraId="12097AF8" w15:done="0"/>
  <w15:commentEx w15:paraId="10BF2DC6" w15:done="0"/>
  <w15:commentEx w15:paraId="114BC8D1" w15:done="0"/>
  <w15:commentEx w15:paraId="2363C322" w15:done="0"/>
  <w15:commentEx w15:paraId="4541B496" w15:done="0"/>
  <w15:commentEx w15:paraId="35775419" w15:done="0"/>
  <w15:commentEx w15:paraId="36D594A6" w15:done="0"/>
  <w15:commentEx w15:paraId="484CFCBE" w15:done="0"/>
  <w15:commentEx w15:paraId="5DB9D59D" w15:done="0"/>
  <w15:commentEx w15:paraId="0E043621" w15:done="0"/>
  <w15:commentEx w15:paraId="74722E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69139" w14:textId="77777777" w:rsidR="00166F97" w:rsidRDefault="00166F97" w:rsidP="00C771A5">
      <w:r>
        <w:separator/>
      </w:r>
    </w:p>
  </w:endnote>
  <w:endnote w:type="continuationSeparator" w:id="0">
    <w:p w14:paraId="2DD35C1F" w14:textId="77777777" w:rsidR="00166F97" w:rsidRDefault="00166F97" w:rsidP="00C77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E4EA4" w14:textId="77777777" w:rsidR="00166F97" w:rsidRDefault="00166F97" w:rsidP="00C771A5">
      <w:r>
        <w:separator/>
      </w:r>
    </w:p>
  </w:footnote>
  <w:footnote w:type="continuationSeparator" w:id="0">
    <w:p w14:paraId="58F0BDF5" w14:textId="77777777" w:rsidR="00166F97" w:rsidRDefault="00166F97" w:rsidP="00C77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51EE1" w14:textId="77777777" w:rsidR="00C771A5" w:rsidRPr="00F6688B" w:rsidRDefault="00C771A5">
    <w:pPr>
      <w:pStyle w:val="a3"/>
      <w:rPr>
        <w:rFonts w:ascii="Times New Roman" w:hAnsi="Times New Roman" w:cs="Times New Roman"/>
        <w:sz w:val="21"/>
        <w:szCs w:val="21"/>
      </w:rPr>
    </w:pPr>
    <w:r w:rsidRPr="00F6688B">
      <w:rPr>
        <w:rFonts w:ascii="Times New Roman" w:hAnsi="Times New Roman" w:cs="Times New Roman" w:hint="cs"/>
        <w:sz w:val="21"/>
        <w:szCs w:val="21"/>
      </w:rPr>
      <w:t>Z</w:t>
    </w:r>
    <w:r w:rsidR="005C4F3E">
      <w:rPr>
        <w:rFonts w:ascii="Times New Roman" w:hAnsi="Times New Roman" w:cs="Times New Roman"/>
        <w:sz w:val="21"/>
        <w:szCs w:val="21"/>
      </w:rPr>
      <w:t xml:space="preserve">iyi Wu </w:t>
    </w:r>
    <w:r w:rsidR="00BC4A04">
      <w:rPr>
        <w:rFonts w:ascii="Times New Roman" w:hAnsi="Times New Roman" w:cs="Times New Roman"/>
        <w:sz w:val="21"/>
        <w:szCs w:val="21"/>
      </w:rPr>
      <w:t xml:space="preserve">                                            </w:t>
    </w:r>
    <w:r w:rsidR="005C4F3E">
      <w:rPr>
        <w:rFonts w:ascii="Times New Roman" w:hAnsi="Times New Roman" w:cs="Times New Roman"/>
        <w:sz w:val="21"/>
        <w:szCs w:val="21"/>
      </w:rPr>
      <w:t xml:space="preserve"> </w:t>
    </w:r>
    <w:r w:rsidRPr="00F6688B">
      <w:rPr>
        <w:rFonts w:ascii="Times New Roman" w:hAnsi="Times New Roman" w:cs="Times New Roman"/>
        <w:sz w:val="21"/>
        <w:szCs w:val="21"/>
      </w:rPr>
      <w:t>wuz</w:t>
    </w:r>
    <w:r w:rsidR="00F6688B">
      <w:rPr>
        <w:rFonts w:ascii="Times New Roman" w:hAnsi="Times New Roman" w:cs="Times New Roman"/>
        <w:sz w:val="21"/>
        <w:szCs w:val="21"/>
      </w:rPr>
      <w:t>y</w:t>
    </w:r>
    <w:r w:rsidRPr="00F6688B">
      <w:rPr>
        <w:rFonts w:ascii="Times New Roman" w:hAnsi="Times New Roman" w:cs="Times New Roman"/>
        <w:sz w:val="21"/>
        <w:szCs w:val="21"/>
      </w:rPr>
      <w:t>17@mails.tsinghua.edu.cn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1B3EF9"/>
    <w:multiLevelType w:val="hybridMultilevel"/>
    <w:tmpl w:val="219E0DD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Ayton">
    <w15:presenceInfo w15:providerId="Windows Live" w15:userId="4ff6e301a1b1b407"/>
  </w15:person>
  <w15:person w15:author="Wu Ziyi">
    <w15:presenceInfo w15:providerId="Windows Live" w15:userId="83747c0132ecf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7"/>
    <w:rsid w:val="00001642"/>
    <w:rsid w:val="00002E7F"/>
    <w:rsid w:val="00006115"/>
    <w:rsid w:val="00006785"/>
    <w:rsid w:val="00010C10"/>
    <w:rsid w:val="0001179E"/>
    <w:rsid w:val="00012A0E"/>
    <w:rsid w:val="00012B75"/>
    <w:rsid w:val="000133CE"/>
    <w:rsid w:val="00013B76"/>
    <w:rsid w:val="0001431A"/>
    <w:rsid w:val="00017E13"/>
    <w:rsid w:val="00020BFA"/>
    <w:rsid w:val="00023A93"/>
    <w:rsid w:val="00025504"/>
    <w:rsid w:val="0003076D"/>
    <w:rsid w:val="000310AF"/>
    <w:rsid w:val="00032985"/>
    <w:rsid w:val="00035BE8"/>
    <w:rsid w:val="00035C76"/>
    <w:rsid w:val="000360E5"/>
    <w:rsid w:val="000365D2"/>
    <w:rsid w:val="00036F17"/>
    <w:rsid w:val="00037431"/>
    <w:rsid w:val="00037CCF"/>
    <w:rsid w:val="000415A6"/>
    <w:rsid w:val="000418F0"/>
    <w:rsid w:val="000428C5"/>
    <w:rsid w:val="00043B9D"/>
    <w:rsid w:val="00045824"/>
    <w:rsid w:val="00045A13"/>
    <w:rsid w:val="000508CE"/>
    <w:rsid w:val="00050F36"/>
    <w:rsid w:val="00052BD3"/>
    <w:rsid w:val="00055091"/>
    <w:rsid w:val="00055589"/>
    <w:rsid w:val="000579A7"/>
    <w:rsid w:val="00057CB2"/>
    <w:rsid w:val="00061ED9"/>
    <w:rsid w:val="000625AF"/>
    <w:rsid w:val="00062A7D"/>
    <w:rsid w:val="00063631"/>
    <w:rsid w:val="00064EE0"/>
    <w:rsid w:val="00065555"/>
    <w:rsid w:val="00072323"/>
    <w:rsid w:val="00072F01"/>
    <w:rsid w:val="00074006"/>
    <w:rsid w:val="00075849"/>
    <w:rsid w:val="00076E32"/>
    <w:rsid w:val="0007711A"/>
    <w:rsid w:val="000772CA"/>
    <w:rsid w:val="000778C8"/>
    <w:rsid w:val="00080266"/>
    <w:rsid w:val="000854BE"/>
    <w:rsid w:val="000858E4"/>
    <w:rsid w:val="00086752"/>
    <w:rsid w:val="00087E11"/>
    <w:rsid w:val="000914AA"/>
    <w:rsid w:val="000920D7"/>
    <w:rsid w:val="000926A6"/>
    <w:rsid w:val="00093353"/>
    <w:rsid w:val="00093EE4"/>
    <w:rsid w:val="00095FA4"/>
    <w:rsid w:val="00096B5F"/>
    <w:rsid w:val="00096E42"/>
    <w:rsid w:val="000976E5"/>
    <w:rsid w:val="000A08E7"/>
    <w:rsid w:val="000A0EA0"/>
    <w:rsid w:val="000A10CD"/>
    <w:rsid w:val="000A19FD"/>
    <w:rsid w:val="000A2104"/>
    <w:rsid w:val="000A2221"/>
    <w:rsid w:val="000A3049"/>
    <w:rsid w:val="000A6497"/>
    <w:rsid w:val="000A7ACD"/>
    <w:rsid w:val="000A7FBB"/>
    <w:rsid w:val="000B2633"/>
    <w:rsid w:val="000B288E"/>
    <w:rsid w:val="000B2E19"/>
    <w:rsid w:val="000B4491"/>
    <w:rsid w:val="000B4F86"/>
    <w:rsid w:val="000B5DF1"/>
    <w:rsid w:val="000C0B8D"/>
    <w:rsid w:val="000C3D4B"/>
    <w:rsid w:val="000C4FFC"/>
    <w:rsid w:val="000C6685"/>
    <w:rsid w:val="000D0602"/>
    <w:rsid w:val="000D2C18"/>
    <w:rsid w:val="000D318B"/>
    <w:rsid w:val="000D3EEF"/>
    <w:rsid w:val="000D5C71"/>
    <w:rsid w:val="000D5E0E"/>
    <w:rsid w:val="000E1617"/>
    <w:rsid w:val="000E1826"/>
    <w:rsid w:val="000E42F2"/>
    <w:rsid w:val="000E4A10"/>
    <w:rsid w:val="000E4BD8"/>
    <w:rsid w:val="000E4D33"/>
    <w:rsid w:val="000E4FFD"/>
    <w:rsid w:val="000E5AC0"/>
    <w:rsid w:val="000E7176"/>
    <w:rsid w:val="000F2705"/>
    <w:rsid w:val="000F306B"/>
    <w:rsid w:val="000F3204"/>
    <w:rsid w:val="000F340A"/>
    <w:rsid w:val="000F4DAC"/>
    <w:rsid w:val="000F5788"/>
    <w:rsid w:val="000F7B56"/>
    <w:rsid w:val="0010108D"/>
    <w:rsid w:val="001028E1"/>
    <w:rsid w:val="00104AD1"/>
    <w:rsid w:val="00106338"/>
    <w:rsid w:val="0010698A"/>
    <w:rsid w:val="00107D20"/>
    <w:rsid w:val="0011061A"/>
    <w:rsid w:val="00111271"/>
    <w:rsid w:val="00112896"/>
    <w:rsid w:val="00120594"/>
    <w:rsid w:val="00120E6C"/>
    <w:rsid w:val="00121FEF"/>
    <w:rsid w:val="00122087"/>
    <w:rsid w:val="0012230A"/>
    <w:rsid w:val="00122643"/>
    <w:rsid w:val="00124396"/>
    <w:rsid w:val="00124445"/>
    <w:rsid w:val="00126173"/>
    <w:rsid w:val="0012668A"/>
    <w:rsid w:val="0013033C"/>
    <w:rsid w:val="00130400"/>
    <w:rsid w:val="00131441"/>
    <w:rsid w:val="0013166B"/>
    <w:rsid w:val="00132192"/>
    <w:rsid w:val="00140C6B"/>
    <w:rsid w:val="00141DC9"/>
    <w:rsid w:val="001421BA"/>
    <w:rsid w:val="00142280"/>
    <w:rsid w:val="001440B4"/>
    <w:rsid w:val="001463B0"/>
    <w:rsid w:val="0014655A"/>
    <w:rsid w:val="00150918"/>
    <w:rsid w:val="00151D85"/>
    <w:rsid w:val="0015207D"/>
    <w:rsid w:val="00153F81"/>
    <w:rsid w:val="00155160"/>
    <w:rsid w:val="00155D83"/>
    <w:rsid w:val="00155DC3"/>
    <w:rsid w:val="00160939"/>
    <w:rsid w:val="001621B8"/>
    <w:rsid w:val="00162E1D"/>
    <w:rsid w:val="001663D3"/>
    <w:rsid w:val="00166AEE"/>
    <w:rsid w:val="00166F97"/>
    <w:rsid w:val="00170223"/>
    <w:rsid w:val="001709E3"/>
    <w:rsid w:val="00170AB6"/>
    <w:rsid w:val="001732C9"/>
    <w:rsid w:val="00173922"/>
    <w:rsid w:val="0017638F"/>
    <w:rsid w:val="00176B14"/>
    <w:rsid w:val="00176B89"/>
    <w:rsid w:val="001803E9"/>
    <w:rsid w:val="00180E49"/>
    <w:rsid w:val="00182875"/>
    <w:rsid w:val="00185635"/>
    <w:rsid w:val="0019236E"/>
    <w:rsid w:val="00192489"/>
    <w:rsid w:val="0019354B"/>
    <w:rsid w:val="00193654"/>
    <w:rsid w:val="00193D39"/>
    <w:rsid w:val="00194547"/>
    <w:rsid w:val="00194CBF"/>
    <w:rsid w:val="00195F1F"/>
    <w:rsid w:val="001963F6"/>
    <w:rsid w:val="00196465"/>
    <w:rsid w:val="001A12A2"/>
    <w:rsid w:val="001A1FA8"/>
    <w:rsid w:val="001A5471"/>
    <w:rsid w:val="001A5D72"/>
    <w:rsid w:val="001A72E6"/>
    <w:rsid w:val="001A737E"/>
    <w:rsid w:val="001B11C8"/>
    <w:rsid w:val="001B127C"/>
    <w:rsid w:val="001B3B15"/>
    <w:rsid w:val="001B50C3"/>
    <w:rsid w:val="001B76F0"/>
    <w:rsid w:val="001C07EA"/>
    <w:rsid w:val="001C1BE9"/>
    <w:rsid w:val="001C2285"/>
    <w:rsid w:val="001C3B33"/>
    <w:rsid w:val="001C45E6"/>
    <w:rsid w:val="001C5197"/>
    <w:rsid w:val="001C51DF"/>
    <w:rsid w:val="001C6841"/>
    <w:rsid w:val="001C7202"/>
    <w:rsid w:val="001D1497"/>
    <w:rsid w:val="001D2D9E"/>
    <w:rsid w:val="001D3A8C"/>
    <w:rsid w:val="001D3C2B"/>
    <w:rsid w:val="001D6A78"/>
    <w:rsid w:val="001D7C37"/>
    <w:rsid w:val="001E0411"/>
    <w:rsid w:val="001E206F"/>
    <w:rsid w:val="001E3CE4"/>
    <w:rsid w:val="001F1080"/>
    <w:rsid w:val="001F13D0"/>
    <w:rsid w:val="001F14DC"/>
    <w:rsid w:val="001F2661"/>
    <w:rsid w:val="001F341E"/>
    <w:rsid w:val="001F380D"/>
    <w:rsid w:val="001F386D"/>
    <w:rsid w:val="001F5016"/>
    <w:rsid w:val="00200759"/>
    <w:rsid w:val="00206C71"/>
    <w:rsid w:val="002075A6"/>
    <w:rsid w:val="0021067F"/>
    <w:rsid w:val="002115C7"/>
    <w:rsid w:val="00213FBF"/>
    <w:rsid w:val="00216227"/>
    <w:rsid w:val="00220667"/>
    <w:rsid w:val="00221CC5"/>
    <w:rsid w:val="002222A0"/>
    <w:rsid w:val="00223EB2"/>
    <w:rsid w:val="0022684D"/>
    <w:rsid w:val="00226B35"/>
    <w:rsid w:val="00227554"/>
    <w:rsid w:val="00230C6F"/>
    <w:rsid w:val="002316CA"/>
    <w:rsid w:val="0023190B"/>
    <w:rsid w:val="0023232B"/>
    <w:rsid w:val="002356DE"/>
    <w:rsid w:val="00236ECF"/>
    <w:rsid w:val="002400E6"/>
    <w:rsid w:val="0024111A"/>
    <w:rsid w:val="00242595"/>
    <w:rsid w:val="00243D02"/>
    <w:rsid w:val="00244674"/>
    <w:rsid w:val="00247FEA"/>
    <w:rsid w:val="00250148"/>
    <w:rsid w:val="00250D03"/>
    <w:rsid w:val="00251B71"/>
    <w:rsid w:val="00251C4E"/>
    <w:rsid w:val="00251FF5"/>
    <w:rsid w:val="00252857"/>
    <w:rsid w:val="002534F8"/>
    <w:rsid w:val="00254521"/>
    <w:rsid w:val="00255137"/>
    <w:rsid w:val="002571AF"/>
    <w:rsid w:val="002602D5"/>
    <w:rsid w:val="00260866"/>
    <w:rsid w:val="0026274B"/>
    <w:rsid w:val="00262FC5"/>
    <w:rsid w:val="00263A1B"/>
    <w:rsid w:val="00264DE6"/>
    <w:rsid w:val="00265DF8"/>
    <w:rsid w:val="00266344"/>
    <w:rsid w:val="00271F42"/>
    <w:rsid w:val="0027247F"/>
    <w:rsid w:val="00272984"/>
    <w:rsid w:val="00272AC1"/>
    <w:rsid w:val="00276809"/>
    <w:rsid w:val="00277867"/>
    <w:rsid w:val="00277FDA"/>
    <w:rsid w:val="00281B72"/>
    <w:rsid w:val="002843F1"/>
    <w:rsid w:val="00285F40"/>
    <w:rsid w:val="002864BD"/>
    <w:rsid w:val="0028739F"/>
    <w:rsid w:val="00291CC2"/>
    <w:rsid w:val="00293911"/>
    <w:rsid w:val="002946C7"/>
    <w:rsid w:val="00294A44"/>
    <w:rsid w:val="00296974"/>
    <w:rsid w:val="002A06D5"/>
    <w:rsid w:val="002A1A97"/>
    <w:rsid w:val="002A2B49"/>
    <w:rsid w:val="002A2C60"/>
    <w:rsid w:val="002A3C15"/>
    <w:rsid w:val="002A7979"/>
    <w:rsid w:val="002B0183"/>
    <w:rsid w:val="002B1C41"/>
    <w:rsid w:val="002B1C7E"/>
    <w:rsid w:val="002B2348"/>
    <w:rsid w:val="002B2933"/>
    <w:rsid w:val="002B34FB"/>
    <w:rsid w:val="002B7254"/>
    <w:rsid w:val="002B76AD"/>
    <w:rsid w:val="002C0F4F"/>
    <w:rsid w:val="002C10DC"/>
    <w:rsid w:val="002C5979"/>
    <w:rsid w:val="002D0D55"/>
    <w:rsid w:val="002D1D14"/>
    <w:rsid w:val="002D2034"/>
    <w:rsid w:val="002D29C3"/>
    <w:rsid w:val="002D2BF0"/>
    <w:rsid w:val="002D2C48"/>
    <w:rsid w:val="002D3D2A"/>
    <w:rsid w:val="002D482C"/>
    <w:rsid w:val="002D5216"/>
    <w:rsid w:val="002D622D"/>
    <w:rsid w:val="002D7744"/>
    <w:rsid w:val="002E081F"/>
    <w:rsid w:val="002E0A7B"/>
    <w:rsid w:val="002E0AE4"/>
    <w:rsid w:val="002E2AFD"/>
    <w:rsid w:val="002E2FEF"/>
    <w:rsid w:val="002E50A4"/>
    <w:rsid w:val="002E532B"/>
    <w:rsid w:val="002E63A2"/>
    <w:rsid w:val="002E7575"/>
    <w:rsid w:val="002F0E1D"/>
    <w:rsid w:val="002F117B"/>
    <w:rsid w:val="002F3703"/>
    <w:rsid w:val="002F44B1"/>
    <w:rsid w:val="002F535F"/>
    <w:rsid w:val="002F65A6"/>
    <w:rsid w:val="003013B3"/>
    <w:rsid w:val="0030346B"/>
    <w:rsid w:val="00303F4E"/>
    <w:rsid w:val="00304C7E"/>
    <w:rsid w:val="00306503"/>
    <w:rsid w:val="003067E4"/>
    <w:rsid w:val="00306CA3"/>
    <w:rsid w:val="00307B52"/>
    <w:rsid w:val="00312A96"/>
    <w:rsid w:val="0031702E"/>
    <w:rsid w:val="0032015E"/>
    <w:rsid w:val="003205B0"/>
    <w:rsid w:val="00322BD0"/>
    <w:rsid w:val="00323D1A"/>
    <w:rsid w:val="00324392"/>
    <w:rsid w:val="00325319"/>
    <w:rsid w:val="00325506"/>
    <w:rsid w:val="00327385"/>
    <w:rsid w:val="00327716"/>
    <w:rsid w:val="003326B4"/>
    <w:rsid w:val="003343BD"/>
    <w:rsid w:val="0033495C"/>
    <w:rsid w:val="00334993"/>
    <w:rsid w:val="003357F1"/>
    <w:rsid w:val="003374C8"/>
    <w:rsid w:val="0034064F"/>
    <w:rsid w:val="003436F7"/>
    <w:rsid w:val="00344388"/>
    <w:rsid w:val="00345CFE"/>
    <w:rsid w:val="003544E3"/>
    <w:rsid w:val="00354ACC"/>
    <w:rsid w:val="0035571F"/>
    <w:rsid w:val="00360C77"/>
    <w:rsid w:val="00363413"/>
    <w:rsid w:val="00363E0B"/>
    <w:rsid w:val="00364C8F"/>
    <w:rsid w:val="00365A9D"/>
    <w:rsid w:val="003669C7"/>
    <w:rsid w:val="00366D4C"/>
    <w:rsid w:val="00367D60"/>
    <w:rsid w:val="003712D9"/>
    <w:rsid w:val="0037143A"/>
    <w:rsid w:val="00373194"/>
    <w:rsid w:val="00373E5B"/>
    <w:rsid w:val="00374F7B"/>
    <w:rsid w:val="0037509C"/>
    <w:rsid w:val="003772EA"/>
    <w:rsid w:val="003779C2"/>
    <w:rsid w:val="00377B0B"/>
    <w:rsid w:val="00377E1D"/>
    <w:rsid w:val="00380870"/>
    <w:rsid w:val="00380885"/>
    <w:rsid w:val="00380B7D"/>
    <w:rsid w:val="00381E76"/>
    <w:rsid w:val="00382A52"/>
    <w:rsid w:val="00382B40"/>
    <w:rsid w:val="00385634"/>
    <w:rsid w:val="00386937"/>
    <w:rsid w:val="003914C3"/>
    <w:rsid w:val="003922D6"/>
    <w:rsid w:val="003933EB"/>
    <w:rsid w:val="00394516"/>
    <w:rsid w:val="003946B5"/>
    <w:rsid w:val="003A1CBA"/>
    <w:rsid w:val="003A4E36"/>
    <w:rsid w:val="003A4F90"/>
    <w:rsid w:val="003A670C"/>
    <w:rsid w:val="003A67F4"/>
    <w:rsid w:val="003A75C7"/>
    <w:rsid w:val="003B11B7"/>
    <w:rsid w:val="003B2E5F"/>
    <w:rsid w:val="003B42C7"/>
    <w:rsid w:val="003B4A4A"/>
    <w:rsid w:val="003B51C1"/>
    <w:rsid w:val="003C1541"/>
    <w:rsid w:val="003C161A"/>
    <w:rsid w:val="003C36F8"/>
    <w:rsid w:val="003C3B06"/>
    <w:rsid w:val="003C4D9A"/>
    <w:rsid w:val="003C6382"/>
    <w:rsid w:val="003C677B"/>
    <w:rsid w:val="003C7888"/>
    <w:rsid w:val="003D0D16"/>
    <w:rsid w:val="003D227A"/>
    <w:rsid w:val="003D24AE"/>
    <w:rsid w:val="003D25CA"/>
    <w:rsid w:val="003D347A"/>
    <w:rsid w:val="003D46FF"/>
    <w:rsid w:val="003D5C00"/>
    <w:rsid w:val="003D69C9"/>
    <w:rsid w:val="003D6DB1"/>
    <w:rsid w:val="003E0306"/>
    <w:rsid w:val="003E0781"/>
    <w:rsid w:val="003E09BE"/>
    <w:rsid w:val="003E1ED2"/>
    <w:rsid w:val="003E2352"/>
    <w:rsid w:val="003E27BA"/>
    <w:rsid w:val="003E4EF6"/>
    <w:rsid w:val="003E531D"/>
    <w:rsid w:val="003E5748"/>
    <w:rsid w:val="003E5EEA"/>
    <w:rsid w:val="003E6660"/>
    <w:rsid w:val="003F099B"/>
    <w:rsid w:val="003F285B"/>
    <w:rsid w:val="003F3770"/>
    <w:rsid w:val="003F4857"/>
    <w:rsid w:val="003F4F79"/>
    <w:rsid w:val="003F5975"/>
    <w:rsid w:val="003F5CA4"/>
    <w:rsid w:val="003F6A4B"/>
    <w:rsid w:val="004006C3"/>
    <w:rsid w:val="00400857"/>
    <w:rsid w:val="00401369"/>
    <w:rsid w:val="0040539D"/>
    <w:rsid w:val="00405A40"/>
    <w:rsid w:val="00405C3E"/>
    <w:rsid w:val="00405EF4"/>
    <w:rsid w:val="00406C4B"/>
    <w:rsid w:val="00407536"/>
    <w:rsid w:val="0041024F"/>
    <w:rsid w:val="00410447"/>
    <w:rsid w:val="00411788"/>
    <w:rsid w:val="00411B6E"/>
    <w:rsid w:val="00413BD9"/>
    <w:rsid w:val="00415329"/>
    <w:rsid w:val="004154AE"/>
    <w:rsid w:val="00420839"/>
    <w:rsid w:val="00421C4D"/>
    <w:rsid w:val="00422541"/>
    <w:rsid w:val="00422EE1"/>
    <w:rsid w:val="004238F2"/>
    <w:rsid w:val="0042485F"/>
    <w:rsid w:val="0042599E"/>
    <w:rsid w:val="00426A5A"/>
    <w:rsid w:val="004323FD"/>
    <w:rsid w:val="004327AE"/>
    <w:rsid w:val="00432E85"/>
    <w:rsid w:val="00433F24"/>
    <w:rsid w:val="00434144"/>
    <w:rsid w:val="00440B80"/>
    <w:rsid w:val="00441B5B"/>
    <w:rsid w:val="004421E4"/>
    <w:rsid w:val="00442899"/>
    <w:rsid w:val="004430AF"/>
    <w:rsid w:val="004455FE"/>
    <w:rsid w:val="00446743"/>
    <w:rsid w:val="00451B4E"/>
    <w:rsid w:val="004528EF"/>
    <w:rsid w:val="00455820"/>
    <w:rsid w:val="00455D59"/>
    <w:rsid w:val="004601FD"/>
    <w:rsid w:val="00461D5D"/>
    <w:rsid w:val="00465FC1"/>
    <w:rsid w:val="00466A77"/>
    <w:rsid w:val="00467158"/>
    <w:rsid w:val="004675F2"/>
    <w:rsid w:val="0047070E"/>
    <w:rsid w:val="0047200F"/>
    <w:rsid w:val="004732DB"/>
    <w:rsid w:val="00473D44"/>
    <w:rsid w:val="0047526C"/>
    <w:rsid w:val="00475753"/>
    <w:rsid w:val="00477782"/>
    <w:rsid w:val="00477957"/>
    <w:rsid w:val="004809D3"/>
    <w:rsid w:val="00480D79"/>
    <w:rsid w:val="00481E84"/>
    <w:rsid w:val="00482489"/>
    <w:rsid w:val="00482E84"/>
    <w:rsid w:val="004837F0"/>
    <w:rsid w:val="004843BC"/>
    <w:rsid w:val="0048518F"/>
    <w:rsid w:val="00485824"/>
    <w:rsid w:val="004861A4"/>
    <w:rsid w:val="00486FA4"/>
    <w:rsid w:val="004876D5"/>
    <w:rsid w:val="00490245"/>
    <w:rsid w:val="00490375"/>
    <w:rsid w:val="00490827"/>
    <w:rsid w:val="00490980"/>
    <w:rsid w:val="00490BCE"/>
    <w:rsid w:val="00490C3F"/>
    <w:rsid w:val="00491695"/>
    <w:rsid w:val="0049280F"/>
    <w:rsid w:val="00492A5E"/>
    <w:rsid w:val="00492BCB"/>
    <w:rsid w:val="0049347E"/>
    <w:rsid w:val="0049456B"/>
    <w:rsid w:val="0049525C"/>
    <w:rsid w:val="00495FB5"/>
    <w:rsid w:val="004970C8"/>
    <w:rsid w:val="00497452"/>
    <w:rsid w:val="004A1CCB"/>
    <w:rsid w:val="004A2DC5"/>
    <w:rsid w:val="004A49A0"/>
    <w:rsid w:val="004A4D73"/>
    <w:rsid w:val="004A5115"/>
    <w:rsid w:val="004A5BC7"/>
    <w:rsid w:val="004A5F6F"/>
    <w:rsid w:val="004B16FA"/>
    <w:rsid w:val="004B468B"/>
    <w:rsid w:val="004B6B90"/>
    <w:rsid w:val="004B723D"/>
    <w:rsid w:val="004C1275"/>
    <w:rsid w:val="004C1C96"/>
    <w:rsid w:val="004C1C99"/>
    <w:rsid w:val="004C36A1"/>
    <w:rsid w:val="004C5088"/>
    <w:rsid w:val="004C5CB8"/>
    <w:rsid w:val="004D0817"/>
    <w:rsid w:val="004D091C"/>
    <w:rsid w:val="004D0C74"/>
    <w:rsid w:val="004D2BA2"/>
    <w:rsid w:val="004D450F"/>
    <w:rsid w:val="004D65B1"/>
    <w:rsid w:val="004D7568"/>
    <w:rsid w:val="004E0D61"/>
    <w:rsid w:val="004E35AA"/>
    <w:rsid w:val="004E3B82"/>
    <w:rsid w:val="004E3DB3"/>
    <w:rsid w:val="004E5155"/>
    <w:rsid w:val="004E5E61"/>
    <w:rsid w:val="004E5FF7"/>
    <w:rsid w:val="004E62E2"/>
    <w:rsid w:val="004E751A"/>
    <w:rsid w:val="004F168F"/>
    <w:rsid w:val="004F506D"/>
    <w:rsid w:val="004F62A9"/>
    <w:rsid w:val="00502C00"/>
    <w:rsid w:val="00503631"/>
    <w:rsid w:val="0050551C"/>
    <w:rsid w:val="0050665A"/>
    <w:rsid w:val="00507D74"/>
    <w:rsid w:val="00511136"/>
    <w:rsid w:val="0051121A"/>
    <w:rsid w:val="00511C02"/>
    <w:rsid w:val="0051273E"/>
    <w:rsid w:val="005137A9"/>
    <w:rsid w:val="00514FA8"/>
    <w:rsid w:val="0051571F"/>
    <w:rsid w:val="005157E1"/>
    <w:rsid w:val="00515B56"/>
    <w:rsid w:val="00520091"/>
    <w:rsid w:val="00520C72"/>
    <w:rsid w:val="0052248F"/>
    <w:rsid w:val="0052281A"/>
    <w:rsid w:val="00524D66"/>
    <w:rsid w:val="00525E1D"/>
    <w:rsid w:val="00527558"/>
    <w:rsid w:val="00527714"/>
    <w:rsid w:val="005306C8"/>
    <w:rsid w:val="00530832"/>
    <w:rsid w:val="0053111D"/>
    <w:rsid w:val="00531B24"/>
    <w:rsid w:val="00532907"/>
    <w:rsid w:val="005329B3"/>
    <w:rsid w:val="005329D1"/>
    <w:rsid w:val="005333B6"/>
    <w:rsid w:val="00533DCA"/>
    <w:rsid w:val="0053537E"/>
    <w:rsid w:val="00537B45"/>
    <w:rsid w:val="0054050D"/>
    <w:rsid w:val="005415B4"/>
    <w:rsid w:val="00541DDB"/>
    <w:rsid w:val="0054207C"/>
    <w:rsid w:val="00544C9D"/>
    <w:rsid w:val="0054554D"/>
    <w:rsid w:val="00545628"/>
    <w:rsid w:val="00546636"/>
    <w:rsid w:val="00546830"/>
    <w:rsid w:val="005501FB"/>
    <w:rsid w:val="005505D0"/>
    <w:rsid w:val="00551ADF"/>
    <w:rsid w:val="00551D20"/>
    <w:rsid w:val="00552925"/>
    <w:rsid w:val="00553AFA"/>
    <w:rsid w:val="00553CCA"/>
    <w:rsid w:val="00553D09"/>
    <w:rsid w:val="00553E8A"/>
    <w:rsid w:val="0055543C"/>
    <w:rsid w:val="0055552F"/>
    <w:rsid w:val="00555CB2"/>
    <w:rsid w:val="005569E9"/>
    <w:rsid w:val="005630AE"/>
    <w:rsid w:val="00564412"/>
    <w:rsid w:val="00564A9D"/>
    <w:rsid w:val="005660BA"/>
    <w:rsid w:val="005668B0"/>
    <w:rsid w:val="005676A9"/>
    <w:rsid w:val="005679DC"/>
    <w:rsid w:val="00567AF8"/>
    <w:rsid w:val="00567D04"/>
    <w:rsid w:val="00570607"/>
    <w:rsid w:val="00575030"/>
    <w:rsid w:val="0057533D"/>
    <w:rsid w:val="0058128B"/>
    <w:rsid w:val="00581C03"/>
    <w:rsid w:val="0058272E"/>
    <w:rsid w:val="005831E8"/>
    <w:rsid w:val="00584CBB"/>
    <w:rsid w:val="00585528"/>
    <w:rsid w:val="00585E41"/>
    <w:rsid w:val="005867F5"/>
    <w:rsid w:val="005871CD"/>
    <w:rsid w:val="00587D8A"/>
    <w:rsid w:val="0059070E"/>
    <w:rsid w:val="00591336"/>
    <w:rsid w:val="00591A86"/>
    <w:rsid w:val="00592A8D"/>
    <w:rsid w:val="005952D9"/>
    <w:rsid w:val="00595531"/>
    <w:rsid w:val="00595668"/>
    <w:rsid w:val="005963A2"/>
    <w:rsid w:val="005A1ED7"/>
    <w:rsid w:val="005A23B3"/>
    <w:rsid w:val="005A35A2"/>
    <w:rsid w:val="005A3AC1"/>
    <w:rsid w:val="005A3FD4"/>
    <w:rsid w:val="005A5ED7"/>
    <w:rsid w:val="005A6B97"/>
    <w:rsid w:val="005A6CF9"/>
    <w:rsid w:val="005B052D"/>
    <w:rsid w:val="005B07D8"/>
    <w:rsid w:val="005B0E55"/>
    <w:rsid w:val="005B25A1"/>
    <w:rsid w:val="005B2C0C"/>
    <w:rsid w:val="005B2C70"/>
    <w:rsid w:val="005B3B20"/>
    <w:rsid w:val="005B58A7"/>
    <w:rsid w:val="005B67F7"/>
    <w:rsid w:val="005C0DC9"/>
    <w:rsid w:val="005C10DD"/>
    <w:rsid w:val="005C1588"/>
    <w:rsid w:val="005C1D4C"/>
    <w:rsid w:val="005C2C6D"/>
    <w:rsid w:val="005C3F0F"/>
    <w:rsid w:val="005C4F3E"/>
    <w:rsid w:val="005C5646"/>
    <w:rsid w:val="005C5CD7"/>
    <w:rsid w:val="005C7EB7"/>
    <w:rsid w:val="005D0BA5"/>
    <w:rsid w:val="005D2760"/>
    <w:rsid w:val="005D3DD9"/>
    <w:rsid w:val="005D4BDA"/>
    <w:rsid w:val="005E0A7C"/>
    <w:rsid w:val="005E1880"/>
    <w:rsid w:val="005E1E84"/>
    <w:rsid w:val="005E468B"/>
    <w:rsid w:val="005E541E"/>
    <w:rsid w:val="005E54A6"/>
    <w:rsid w:val="005F03D8"/>
    <w:rsid w:val="005F39C9"/>
    <w:rsid w:val="005F5DEA"/>
    <w:rsid w:val="005F623E"/>
    <w:rsid w:val="005F7160"/>
    <w:rsid w:val="0060004A"/>
    <w:rsid w:val="00600673"/>
    <w:rsid w:val="006016E9"/>
    <w:rsid w:val="006017CC"/>
    <w:rsid w:val="00602551"/>
    <w:rsid w:val="00603246"/>
    <w:rsid w:val="006046EB"/>
    <w:rsid w:val="00605270"/>
    <w:rsid w:val="0060556F"/>
    <w:rsid w:val="00606354"/>
    <w:rsid w:val="00606888"/>
    <w:rsid w:val="00606BDE"/>
    <w:rsid w:val="0061146B"/>
    <w:rsid w:val="0061153E"/>
    <w:rsid w:val="0061193D"/>
    <w:rsid w:val="006119C0"/>
    <w:rsid w:val="006122AF"/>
    <w:rsid w:val="006136BA"/>
    <w:rsid w:val="0061391F"/>
    <w:rsid w:val="006153AC"/>
    <w:rsid w:val="00616379"/>
    <w:rsid w:val="0062085D"/>
    <w:rsid w:val="00620DAA"/>
    <w:rsid w:val="00621129"/>
    <w:rsid w:val="006213C3"/>
    <w:rsid w:val="006224C8"/>
    <w:rsid w:val="00623DE6"/>
    <w:rsid w:val="00624700"/>
    <w:rsid w:val="00625716"/>
    <w:rsid w:val="006279B5"/>
    <w:rsid w:val="00630A92"/>
    <w:rsid w:val="00632C60"/>
    <w:rsid w:val="0063340F"/>
    <w:rsid w:val="00634079"/>
    <w:rsid w:val="0063462A"/>
    <w:rsid w:val="00635420"/>
    <w:rsid w:val="00635910"/>
    <w:rsid w:val="00635DA3"/>
    <w:rsid w:val="00636060"/>
    <w:rsid w:val="006376D0"/>
    <w:rsid w:val="00637896"/>
    <w:rsid w:val="00637E08"/>
    <w:rsid w:val="00641E54"/>
    <w:rsid w:val="00642725"/>
    <w:rsid w:val="00643156"/>
    <w:rsid w:val="00643926"/>
    <w:rsid w:val="00645332"/>
    <w:rsid w:val="00645B52"/>
    <w:rsid w:val="00645EAA"/>
    <w:rsid w:val="006462F8"/>
    <w:rsid w:val="006467F3"/>
    <w:rsid w:val="00647B48"/>
    <w:rsid w:val="00650B32"/>
    <w:rsid w:val="00650B35"/>
    <w:rsid w:val="00651074"/>
    <w:rsid w:val="00651831"/>
    <w:rsid w:val="00651ADD"/>
    <w:rsid w:val="0065345B"/>
    <w:rsid w:val="0065399B"/>
    <w:rsid w:val="00653A9C"/>
    <w:rsid w:val="006551E9"/>
    <w:rsid w:val="006566BD"/>
    <w:rsid w:val="00657D7A"/>
    <w:rsid w:val="00657F01"/>
    <w:rsid w:val="0066012A"/>
    <w:rsid w:val="00660249"/>
    <w:rsid w:val="00661F0B"/>
    <w:rsid w:val="006623A0"/>
    <w:rsid w:val="00662F7C"/>
    <w:rsid w:val="00664915"/>
    <w:rsid w:val="00665072"/>
    <w:rsid w:val="0066532A"/>
    <w:rsid w:val="006653DC"/>
    <w:rsid w:val="006658EE"/>
    <w:rsid w:val="006660AE"/>
    <w:rsid w:val="00666205"/>
    <w:rsid w:val="00666592"/>
    <w:rsid w:val="006701C0"/>
    <w:rsid w:val="006702EE"/>
    <w:rsid w:val="0067069A"/>
    <w:rsid w:val="006707EF"/>
    <w:rsid w:val="0067123A"/>
    <w:rsid w:val="006730ED"/>
    <w:rsid w:val="0067709D"/>
    <w:rsid w:val="00680977"/>
    <w:rsid w:val="00681F44"/>
    <w:rsid w:val="00683EB0"/>
    <w:rsid w:val="00683F7F"/>
    <w:rsid w:val="006844A8"/>
    <w:rsid w:val="00686525"/>
    <w:rsid w:val="00687341"/>
    <w:rsid w:val="006903BA"/>
    <w:rsid w:val="00690BEF"/>
    <w:rsid w:val="00692F7D"/>
    <w:rsid w:val="00693897"/>
    <w:rsid w:val="00693C29"/>
    <w:rsid w:val="006940D5"/>
    <w:rsid w:val="006944EC"/>
    <w:rsid w:val="006949A6"/>
    <w:rsid w:val="006961A6"/>
    <w:rsid w:val="00696731"/>
    <w:rsid w:val="0069717D"/>
    <w:rsid w:val="006972E1"/>
    <w:rsid w:val="00697533"/>
    <w:rsid w:val="006975AF"/>
    <w:rsid w:val="006A1473"/>
    <w:rsid w:val="006A15F0"/>
    <w:rsid w:val="006A2473"/>
    <w:rsid w:val="006A27B6"/>
    <w:rsid w:val="006A5D09"/>
    <w:rsid w:val="006A7318"/>
    <w:rsid w:val="006A7FAD"/>
    <w:rsid w:val="006B0414"/>
    <w:rsid w:val="006B15C7"/>
    <w:rsid w:val="006B1FD8"/>
    <w:rsid w:val="006B40CA"/>
    <w:rsid w:val="006B4104"/>
    <w:rsid w:val="006B4EEA"/>
    <w:rsid w:val="006B53E6"/>
    <w:rsid w:val="006B659E"/>
    <w:rsid w:val="006B65FE"/>
    <w:rsid w:val="006B717A"/>
    <w:rsid w:val="006B77DF"/>
    <w:rsid w:val="006B794C"/>
    <w:rsid w:val="006C0F10"/>
    <w:rsid w:val="006C2AC4"/>
    <w:rsid w:val="006C4DCE"/>
    <w:rsid w:val="006C5889"/>
    <w:rsid w:val="006C6900"/>
    <w:rsid w:val="006D0BD7"/>
    <w:rsid w:val="006D13CB"/>
    <w:rsid w:val="006D27B5"/>
    <w:rsid w:val="006D4DAF"/>
    <w:rsid w:val="006D5239"/>
    <w:rsid w:val="006D6B80"/>
    <w:rsid w:val="006D73ED"/>
    <w:rsid w:val="006E0C35"/>
    <w:rsid w:val="006E1785"/>
    <w:rsid w:val="006E265F"/>
    <w:rsid w:val="006E3182"/>
    <w:rsid w:val="006E3A42"/>
    <w:rsid w:val="006E4063"/>
    <w:rsid w:val="006E4B76"/>
    <w:rsid w:val="006E5A2D"/>
    <w:rsid w:val="006E711F"/>
    <w:rsid w:val="006F0BA4"/>
    <w:rsid w:val="006F1D75"/>
    <w:rsid w:val="006F53CC"/>
    <w:rsid w:val="006F7B9B"/>
    <w:rsid w:val="00702A42"/>
    <w:rsid w:val="00704D1C"/>
    <w:rsid w:val="00707463"/>
    <w:rsid w:val="00707EAE"/>
    <w:rsid w:val="007140FB"/>
    <w:rsid w:val="00716405"/>
    <w:rsid w:val="00717638"/>
    <w:rsid w:val="007178BA"/>
    <w:rsid w:val="00717CD1"/>
    <w:rsid w:val="00717F7A"/>
    <w:rsid w:val="0072091B"/>
    <w:rsid w:val="00721466"/>
    <w:rsid w:val="007214A5"/>
    <w:rsid w:val="0072179D"/>
    <w:rsid w:val="00722B15"/>
    <w:rsid w:val="007279EC"/>
    <w:rsid w:val="00727C3C"/>
    <w:rsid w:val="007319C8"/>
    <w:rsid w:val="00732C0B"/>
    <w:rsid w:val="00734BEE"/>
    <w:rsid w:val="00734FFF"/>
    <w:rsid w:val="007353FA"/>
    <w:rsid w:val="00735636"/>
    <w:rsid w:val="00740BDB"/>
    <w:rsid w:val="00744116"/>
    <w:rsid w:val="0074666C"/>
    <w:rsid w:val="00746F16"/>
    <w:rsid w:val="007479A9"/>
    <w:rsid w:val="00751580"/>
    <w:rsid w:val="0075261B"/>
    <w:rsid w:val="00754D32"/>
    <w:rsid w:val="00754D77"/>
    <w:rsid w:val="00756166"/>
    <w:rsid w:val="00756E0B"/>
    <w:rsid w:val="007574B4"/>
    <w:rsid w:val="0076008B"/>
    <w:rsid w:val="0076039F"/>
    <w:rsid w:val="007611AC"/>
    <w:rsid w:val="00761224"/>
    <w:rsid w:val="0076292D"/>
    <w:rsid w:val="007634E7"/>
    <w:rsid w:val="007659AE"/>
    <w:rsid w:val="00767450"/>
    <w:rsid w:val="007676D8"/>
    <w:rsid w:val="007726CF"/>
    <w:rsid w:val="00774311"/>
    <w:rsid w:val="00774C7A"/>
    <w:rsid w:val="007751CE"/>
    <w:rsid w:val="00781CC4"/>
    <w:rsid w:val="00781F68"/>
    <w:rsid w:val="007820AA"/>
    <w:rsid w:val="0078270E"/>
    <w:rsid w:val="0078274B"/>
    <w:rsid w:val="0078277C"/>
    <w:rsid w:val="00782A19"/>
    <w:rsid w:val="00783A07"/>
    <w:rsid w:val="00783D38"/>
    <w:rsid w:val="0078561D"/>
    <w:rsid w:val="00786022"/>
    <w:rsid w:val="007865D6"/>
    <w:rsid w:val="00790B96"/>
    <w:rsid w:val="007911D3"/>
    <w:rsid w:val="00791579"/>
    <w:rsid w:val="007921DE"/>
    <w:rsid w:val="00792A11"/>
    <w:rsid w:val="00793091"/>
    <w:rsid w:val="00795ACB"/>
    <w:rsid w:val="00795BD6"/>
    <w:rsid w:val="00796B65"/>
    <w:rsid w:val="007973D1"/>
    <w:rsid w:val="007A079A"/>
    <w:rsid w:val="007A07EF"/>
    <w:rsid w:val="007A2704"/>
    <w:rsid w:val="007A322F"/>
    <w:rsid w:val="007A3C80"/>
    <w:rsid w:val="007A3E3E"/>
    <w:rsid w:val="007A55FB"/>
    <w:rsid w:val="007A5C20"/>
    <w:rsid w:val="007A6BF1"/>
    <w:rsid w:val="007A7B8B"/>
    <w:rsid w:val="007B4571"/>
    <w:rsid w:val="007B4596"/>
    <w:rsid w:val="007B50E7"/>
    <w:rsid w:val="007B553A"/>
    <w:rsid w:val="007B59F4"/>
    <w:rsid w:val="007C0216"/>
    <w:rsid w:val="007C0616"/>
    <w:rsid w:val="007C21D2"/>
    <w:rsid w:val="007C265C"/>
    <w:rsid w:val="007C3220"/>
    <w:rsid w:val="007D0D44"/>
    <w:rsid w:val="007D1371"/>
    <w:rsid w:val="007D1D09"/>
    <w:rsid w:val="007D268A"/>
    <w:rsid w:val="007D39D2"/>
    <w:rsid w:val="007D40BF"/>
    <w:rsid w:val="007D68B0"/>
    <w:rsid w:val="007D7BDD"/>
    <w:rsid w:val="007E0CD1"/>
    <w:rsid w:val="007E1B27"/>
    <w:rsid w:val="007E2E85"/>
    <w:rsid w:val="007E3E4D"/>
    <w:rsid w:val="007E4651"/>
    <w:rsid w:val="007E711F"/>
    <w:rsid w:val="007E7427"/>
    <w:rsid w:val="007F1F24"/>
    <w:rsid w:val="007F3C03"/>
    <w:rsid w:val="007F3D19"/>
    <w:rsid w:val="007F45F9"/>
    <w:rsid w:val="007F534B"/>
    <w:rsid w:val="007F6136"/>
    <w:rsid w:val="007F765C"/>
    <w:rsid w:val="007F7FD1"/>
    <w:rsid w:val="0080111D"/>
    <w:rsid w:val="008014A3"/>
    <w:rsid w:val="00801807"/>
    <w:rsid w:val="00802145"/>
    <w:rsid w:val="008021FC"/>
    <w:rsid w:val="0080332F"/>
    <w:rsid w:val="0080439E"/>
    <w:rsid w:val="00805C80"/>
    <w:rsid w:val="00805E47"/>
    <w:rsid w:val="00806335"/>
    <w:rsid w:val="0081395B"/>
    <w:rsid w:val="008159BE"/>
    <w:rsid w:val="00817765"/>
    <w:rsid w:val="00820527"/>
    <w:rsid w:val="00820888"/>
    <w:rsid w:val="00822D7C"/>
    <w:rsid w:val="00824072"/>
    <w:rsid w:val="008243A5"/>
    <w:rsid w:val="00824BBB"/>
    <w:rsid w:val="00825434"/>
    <w:rsid w:val="00826378"/>
    <w:rsid w:val="008265FE"/>
    <w:rsid w:val="00826605"/>
    <w:rsid w:val="00826F1F"/>
    <w:rsid w:val="00830037"/>
    <w:rsid w:val="0083170D"/>
    <w:rsid w:val="00831C6B"/>
    <w:rsid w:val="00831D5F"/>
    <w:rsid w:val="00831EAA"/>
    <w:rsid w:val="00833CA3"/>
    <w:rsid w:val="0083452B"/>
    <w:rsid w:val="00834E79"/>
    <w:rsid w:val="00836A95"/>
    <w:rsid w:val="00836C43"/>
    <w:rsid w:val="00841225"/>
    <w:rsid w:val="00841FD7"/>
    <w:rsid w:val="00842579"/>
    <w:rsid w:val="0084303C"/>
    <w:rsid w:val="00843426"/>
    <w:rsid w:val="00844707"/>
    <w:rsid w:val="008455EE"/>
    <w:rsid w:val="008467A1"/>
    <w:rsid w:val="00847668"/>
    <w:rsid w:val="00850D76"/>
    <w:rsid w:val="00850DB0"/>
    <w:rsid w:val="0085166F"/>
    <w:rsid w:val="00853745"/>
    <w:rsid w:val="00855A05"/>
    <w:rsid w:val="0085689E"/>
    <w:rsid w:val="0085794C"/>
    <w:rsid w:val="00861232"/>
    <w:rsid w:val="0086196A"/>
    <w:rsid w:val="0086210F"/>
    <w:rsid w:val="008626DE"/>
    <w:rsid w:val="00862CF9"/>
    <w:rsid w:val="00863C41"/>
    <w:rsid w:val="008656C0"/>
    <w:rsid w:val="00870B4D"/>
    <w:rsid w:val="00870D4D"/>
    <w:rsid w:val="00874036"/>
    <w:rsid w:val="0087473B"/>
    <w:rsid w:val="00874D5A"/>
    <w:rsid w:val="008752A0"/>
    <w:rsid w:val="00881051"/>
    <w:rsid w:val="008813DE"/>
    <w:rsid w:val="008818C6"/>
    <w:rsid w:val="00882128"/>
    <w:rsid w:val="00884AF9"/>
    <w:rsid w:val="00885033"/>
    <w:rsid w:val="0088537D"/>
    <w:rsid w:val="00890439"/>
    <w:rsid w:val="00890851"/>
    <w:rsid w:val="00891795"/>
    <w:rsid w:val="008918FA"/>
    <w:rsid w:val="00892177"/>
    <w:rsid w:val="00892BC8"/>
    <w:rsid w:val="0089340D"/>
    <w:rsid w:val="0089563D"/>
    <w:rsid w:val="00896534"/>
    <w:rsid w:val="00896F8F"/>
    <w:rsid w:val="00897255"/>
    <w:rsid w:val="008A0E47"/>
    <w:rsid w:val="008A1BC9"/>
    <w:rsid w:val="008A3A57"/>
    <w:rsid w:val="008A3C99"/>
    <w:rsid w:val="008A400A"/>
    <w:rsid w:val="008A4C73"/>
    <w:rsid w:val="008B4861"/>
    <w:rsid w:val="008B514F"/>
    <w:rsid w:val="008B6A28"/>
    <w:rsid w:val="008C2573"/>
    <w:rsid w:val="008C289C"/>
    <w:rsid w:val="008C693D"/>
    <w:rsid w:val="008D2C10"/>
    <w:rsid w:val="008D2E9B"/>
    <w:rsid w:val="008D3A4E"/>
    <w:rsid w:val="008D5485"/>
    <w:rsid w:val="008D750C"/>
    <w:rsid w:val="008D7739"/>
    <w:rsid w:val="008E26AF"/>
    <w:rsid w:val="008E3002"/>
    <w:rsid w:val="008E609E"/>
    <w:rsid w:val="008F1032"/>
    <w:rsid w:val="008F296E"/>
    <w:rsid w:val="008F2DB2"/>
    <w:rsid w:val="008F352B"/>
    <w:rsid w:val="008F37EE"/>
    <w:rsid w:val="008F488F"/>
    <w:rsid w:val="008F518B"/>
    <w:rsid w:val="008F5EBC"/>
    <w:rsid w:val="008F5FF0"/>
    <w:rsid w:val="008F739A"/>
    <w:rsid w:val="009032EA"/>
    <w:rsid w:val="00904463"/>
    <w:rsid w:val="00904895"/>
    <w:rsid w:val="00905BF9"/>
    <w:rsid w:val="00905F36"/>
    <w:rsid w:val="00907349"/>
    <w:rsid w:val="00907E93"/>
    <w:rsid w:val="00910811"/>
    <w:rsid w:val="00910FA8"/>
    <w:rsid w:val="0091287A"/>
    <w:rsid w:val="00913621"/>
    <w:rsid w:val="009145E1"/>
    <w:rsid w:val="00915593"/>
    <w:rsid w:val="00916A07"/>
    <w:rsid w:val="0091795C"/>
    <w:rsid w:val="0092214D"/>
    <w:rsid w:val="00922BDB"/>
    <w:rsid w:val="00923DC4"/>
    <w:rsid w:val="00923F73"/>
    <w:rsid w:val="009249A1"/>
    <w:rsid w:val="00925616"/>
    <w:rsid w:val="00927D7A"/>
    <w:rsid w:val="00930399"/>
    <w:rsid w:val="00931245"/>
    <w:rsid w:val="00931C2A"/>
    <w:rsid w:val="00931C3B"/>
    <w:rsid w:val="00932438"/>
    <w:rsid w:val="009332E0"/>
    <w:rsid w:val="00933D03"/>
    <w:rsid w:val="00934AB2"/>
    <w:rsid w:val="009356FA"/>
    <w:rsid w:val="0093608A"/>
    <w:rsid w:val="00936D9F"/>
    <w:rsid w:val="00942732"/>
    <w:rsid w:val="00943A6A"/>
    <w:rsid w:val="00943F9E"/>
    <w:rsid w:val="00944D01"/>
    <w:rsid w:val="00944F30"/>
    <w:rsid w:val="009452F2"/>
    <w:rsid w:val="009477DF"/>
    <w:rsid w:val="009501FF"/>
    <w:rsid w:val="00951C9A"/>
    <w:rsid w:val="009526F7"/>
    <w:rsid w:val="009532FA"/>
    <w:rsid w:val="009538E2"/>
    <w:rsid w:val="00956A18"/>
    <w:rsid w:val="0095736C"/>
    <w:rsid w:val="00957A48"/>
    <w:rsid w:val="00960300"/>
    <w:rsid w:val="00961FAA"/>
    <w:rsid w:val="00962FA2"/>
    <w:rsid w:val="00963164"/>
    <w:rsid w:val="0096325B"/>
    <w:rsid w:val="00964181"/>
    <w:rsid w:val="00967E77"/>
    <w:rsid w:val="00970D60"/>
    <w:rsid w:val="00972EF4"/>
    <w:rsid w:val="00972FF1"/>
    <w:rsid w:val="00973041"/>
    <w:rsid w:val="00974F46"/>
    <w:rsid w:val="00975764"/>
    <w:rsid w:val="00976F9F"/>
    <w:rsid w:val="00977DC7"/>
    <w:rsid w:val="009827A1"/>
    <w:rsid w:val="00982DDA"/>
    <w:rsid w:val="009848A5"/>
    <w:rsid w:val="00985096"/>
    <w:rsid w:val="00985416"/>
    <w:rsid w:val="009877D1"/>
    <w:rsid w:val="00990B63"/>
    <w:rsid w:val="00991C69"/>
    <w:rsid w:val="00991C79"/>
    <w:rsid w:val="00991F10"/>
    <w:rsid w:val="00992FCF"/>
    <w:rsid w:val="00993332"/>
    <w:rsid w:val="00993703"/>
    <w:rsid w:val="00994A8A"/>
    <w:rsid w:val="009950EF"/>
    <w:rsid w:val="00997323"/>
    <w:rsid w:val="009A0305"/>
    <w:rsid w:val="009A1CDB"/>
    <w:rsid w:val="009A2126"/>
    <w:rsid w:val="009A2BB1"/>
    <w:rsid w:val="009A31F9"/>
    <w:rsid w:val="009A586C"/>
    <w:rsid w:val="009A6737"/>
    <w:rsid w:val="009A7469"/>
    <w:rsid w:val="009A7FA1"/>
    <w:rsid w:val="009B1AC2"/>
    <w:rsid w:val="009B2BC1"/>
    <w:rsid w:val="009B49EA"/>
    <w:rsid w:val="009B53A0"/>
    <w:rsid w:val="009B6448"/>
    <w:rsid w:val="009B64EC"/>
    <w:rsid w:val="009B671F"/>
    <w:rsid w:val="009C0D1C"/>
    <w:rsid w:val="009C0ED1"/>
    <w:rsid w:val="009C1E36"/>
    <w:rsid w:val="009C2B95"/>
    <w:rsid w:val="009C2EB6"/>
    <w:rsid w:val="009C33F4"/>
    <w:rsid w:val="009C51F2"/>
    <w:rsid w:val="009C53D7"/>
    <w:rsid w:val="009C784C"/>
    <w:rsid w:val="009C7BE2"/>
    <w:rsid w:val="009D2A4E"/>
    <w:rsid w:val="009D2DCF"/>
    <w:rsid w:val="009D7945"/>
    <w:rsid w:val="009E2025"/>
    <w:rsid w:val="009E459B"/>
    <w:rsid w:val="009E4E90"/>
    <w:rsid w:val="009E6304"/>
    <w:rsid w:val="009E768C"/>
    <w:rsid w:val="009F219A"/>
    <w:rsid w:val="009F2ACB"/>
    <w:rsid w:val="009F353A"/>
    <w:rsid w:val="009F39B2"/>
    <w:rsid w:val="009F3AA9"/>
    <w:rsid w:val="009F3D47"/>
    <w:rsid w:val="009F4B18"/>
    <w:rsid w:val="009F571C"/>
    <w:rsid w:val="009F5BB6"/>
    <w:rsid w:val="009F5BF7"/>
    <w:rsid w:val="009F61B8"/>
    <w:rsid w:val="00A00634"/>
    <w:rsid w:val="00A01EB3"/>
    <w:rsid w:val="00A0352B"/>
    <w:rsid w:val="00A046B3"/>
    <w:rsid w:val="00A07A18"/>
    <w:rsid w:val="00A07D5A"/>
    <w:rsid w:val="00A1018C"/>
    <w:rsid w:val="00A10A90"/>
    <w:rsid w:val="00A12242"/>
    <w:rsid w:val="00A14AEA"/>
    <w:rsid w:val="00A14E0A"/>
    <w:rsid w:val="00A150ED"/>
    <w:rsid w:val="00A20E8A"/>
    <w:rsid w:val="00A21DD8"/>
    <w:rsid w:val="00A252E7"/>
    <w:rsid w:val="00A25595"/>
    <w:rsid w:val="00A25647"/>
    <w:rsid w:val="00A25D36"/>
    <w:rsid w:val="00A2612D"/>
    <w:rsid w:val="00A2657C"/>
    <w:rsid w:val="00A26622"/>
    <w:rsid w:val="00A2691A"/>
    <w:rsid w:val="00A311F3"/>
    <w:rsid w:val="00A315A2"/>
    <w:rsid w:val="00A318E8"/>
    <w:rsid w:val="00A34B19"/>
    <w:rsid w:val="00A34D0D"/>
    <w:rsid w:val="00A35145"/>
    <w:rsid w:val="00A36378"/>
    <w:rsid w:val="00A4034F"/>
    <w:rsid w:val="00A41F2C"/>
    <w:rsid w:val="00A420D0"/>
    <w:rsid w:val="00A42D32"/>
    <w:rsid w:val="00A44166"/>
    <w:rsid w:val="00A4468F"/>
    <w:rsid w:val="00A45510"/>
    <w:rsid w:val="00A46E2B"/>
    <w:rsid w:val="00A52F1E"/>
    <w:rsid w:val="00A5335D"/>
    <w:rsid w:val="00A53DF0"/>
    <w:rsid w:val="00A54443"/>
    <w:rsid w:val="00A54BE1"/>
    <w:rsid w:val="00A55155"/>
    <w:rsid w:val="00A57146"/>
    <w:rsid w:val="00A57357"/>
    <w:rsid w:val="00A6006C"/>
    <w:rsid w:val="00A61595"/>
    <w:rsid w:val="00A63A6B"/>
    <w:rsid w:val="00A63B21"/>
    <w:rsid w:val="00A63D9B"/>
    <w:rsid w:val="00A6715C"/>
    <w:rsid w:val="00A67BAE"/>
    <w:rsid w:val="00A70088"/>
    <w:rsid w:val="00A70C5D"/>
    <w:rsid w:val="00A73133"/>
    <w:rsid w:val="00A73C9F"/>
    <w:rsid w:val="00A75021"/>
    <w:rsid w:val="00A757C4"/>
    <w:rsid w:val="00A75871"/>
    <w:rsid w:val="00A75C49"/>
    <w:rsid w:val="00A75E95"/>
    <w:rsid w:val="00A7670A"/>
    <w:rsid w:val="00A80021"/>
    <w:rsid w:val="00A812B0"/>
    <w:rsid w:val="00A8179A"/>
    <w:rsid w:val="00A910BB"/>
    <w:rsid w:val="00A92DBD"/>
    <w:rsid w:val="00A9342C"/>
    <w:rsid w:val="00A94633"/>
    <w:rsid w:val="00A95284"/>
    <w:rsid w:val="00A9569C"/>
    <w:rsid w:val="00A956D3"/>
    <w:rsid w:val="00A95DBA"/>
    <w:rsid w:val="00A97823"/>
    <w:rsid w:val="00A97FCC"/>
    <w:rsid w:val="00AA4834"/>
    <w:rsid w:val="00AA5073"/>
    <w:rsid w:val="00AA5710"/>
    <w:rsid w:val="00AA6745"/>
    <w:rsid w:val="00AA7C7A"/>
    <w:rsid w:val="00AA7EDB"/>
    <w:rsid w:val="00AB0A6B"/>
    <w:rsid w:val="00AB151A"/>
    <w:rsid w:val="00AB2330"/>
    <w:rsid w:val="00AB3AAF"/>
    <w:rsid w:val="00AB58B3"/>
    <w:rsid w:val="00AB607D"/>
    <w:rsid w:val="00AB7498"/>
    <w:rsid w:val="00AC22E1"/>
    <w:rsid w:val="00AC3A22"/>
    <w:rsid w:val="00AC3C8B"/>
    <w:rsid w:val="00AC471D"/>
    <w:rsid w:val="00AC49BF"/>
    <w:rsid w:val="00AC5982"/>
    <w:rsid w:val="00AC5AF3"/>
    <w:rsid w:val="00AC688D"/>
    <w:rsid w:val="00AD17E6"/>
    <w:rsid w:val="00AD55E5"/>
    <w:rsid w:val="00AD6195"/>
    <w:rsid w:val="00AE1B81"/>
    <w:rsid w:val="00AE2581"/>
    <w:rsid w:val="00AE3D1A"/>
    <w:rsid w:val="00AE4E8D"/>
    <w:rsid w:val="00AE5991"/>
    <w:rsid w:val="00AE5F0B"/>
    <w:rsid w:val="00AE666D"/>
    <w:rsid w:val="00AF0745"/>
    <w:rsid w:val="00AF175D"/>
    <w:rsid w:val="00AF1806"/>
    <w:rsid w:val="00AF334C"/>
    <w:rsid w:val="00AF39AD"/>
    <w:rsid w:val="00AF5485"/>
    <w:rsid w:val="00AF57B6"/>
    <w:rsid w:val="00AF6211"/>
    <w:rsid w:val="00AF6486"/>
    <w:rsid w:val="00B0021B"/>
    <w:rsid w:val="00B00921"/>
    <w:rsid w:val="00B01D34"/>
    <w:rsid w:val="00B035F8"/>
    <w:rsid w:val="00B036ED"/>
    <w:rsid w:val="00B0389F"/>
    <w:rsid w:val="00B063BB"/>
    <w:rsid w:val="00B07700"/>
    <w:rsid w:val="00B11CC5"/>
    <w:rsid w:val="00B13F6C"/>
    <w:rsid w:val="00B14D39"/>
    <w:rsid w:val="00B15343"/>
    <w:rsid w:val="00B20301"/>
    <w:rsid w:val="00B20582"/>
    <w:rsid w:val="00B20EA8"/>
    <w:rsid w:val="00B2179B"/>
    <w:rsid w:val="00B24218"/>
    <w:rsid w:val="00B3170C"/>
    <w:rsid w:val="00B32695"/>
    <w:rsid w:val="00B3351C"/>
    <w:rsid w:val="00B37DB4"/>
    <w:rsid w:val="00B4142C"/>
    <w:rsid w:val="00B447F9"/>
    <w:rsid w:val="00B44960"/>
    <w:rsid w:val="00B46699"/>
    <w:rsid w:val="00B471E1"/>
    <w:rsid w:val="00B4793F"/>
    <w:rsid w:val="00B47D1A"/>
    <w:rsid w:val="00B5145F"/>
    <w:rsid w:val="00B52538"/>
    <w:rsid w:val="00B544E0"/>
    <w:rsid w:val="00B563A2"/>
    <w:rsid w:val="00B5674E"/>
    <w:rsid w:val="00B6104D"/>
    <w:rsid w:val="00B615ED"/>
    <w:rsid w:val="00B62E73"/>
    <w:rsid w:val="00B63073"/>
    <w:rsid w:val="00B63BFB"/>
    <w:rsid w:val="00B64B64"/>
    <w:rsid w:val="00B66458"/>
    <w:rsid w:val="00B66F09"/>
    <w:rsid w:val="00B728E0"/>
    <w:rsid w:val="00B73278"/>
    <w:rsid w:val="00B73B5F"/>
    <w:rsid w:val="00B7522B"/>
    <w:rsid w:val="00B761A6"/>
    <w:rsid w:val="00B7661D"/>
    <w:rsid w:val="00B76923"/>
    <w:rsid w:val="00B772E8"/>
    <w:rsid w:val="00B80DB3"/>
    <w:rsid w:val="00B81A10"/>
    <w:rsid w:val="00B82E46"/>
    <w:rsid w:val="00B84E82"/>
    <w:rsid w:val="00B852A2"/>
    <w:rsid w:val="00B859C3"/>
    <w:rsid w:val="00B87DA9"/>
    <w:rsid w:val="00B908E1"/>
    <w:rsid w:val="00B91161"/>
    <w:rsid w:val="00B91A03"/>
    <w:rsid w:val="00B96570"/>
    <w:rsid w:val="00B96996"/>
    <w:rsid w:val="00B96A70"/>
    <w:rsid w:val="00BA1E90"/>
    <w:rsid w:val="00BA1F35"/>
    <w:rsid w:val="00BA385B"/>
    <w:rsid w:val="00BA3EAB"/>
    <w:rsid w:val="00BA407F"/>
    <w:rsid w:val="00BA47AB"/>
    <w:rsid w:val="00BA4A30"/>
    <w:rsid w:val="00BA5CD0"/>
    <w:rsid w:val="00BA6DA2"/>
    <w:rsid w:val="00BB075C"/>
    <w:rsid w:val="00BB0B4C"/>
    <w:rsid w:val="00BB238F"/>
    <w:rsid w:val="00BB31AA"/>
    <w:rsid w:val="00BB5D69"/>
    <w:rsid w:val="00BB61A6"/>
    <w:rsid w:val="00BB61C8"/>
    <w:rsid w:val="00BB6D68"/>
    <w:rsid w:val="00BB7106"/>
    <w:rsid w:val="00BB7149"/>
    <w:rsid w:val="00BC0020"/>
    <w:rsid w:val="00BC4A04"/>
    <w:rsid w:val="00BC5296"/>
    <w:rsid w:val="00BC7C4F"/>
    <w:rsid w:val="00BD2B5F"/>
    <w:rsid w:val="00BD4B71"/>
    <w:rsid w:val="00BD7155"/>
    <w:rsid w:val="00BD790C"/>
    <w:rsid w:val="00BE1A59"/>
    <w:rsid w:val="00BE589B"/>
    <w:rsid w:val="00BE645C"/>
    <w:rsid w:val="00BE7320"/>
    <w:rsid w:val="00BE7475"/>
    <w:rsid w:val="00BF236D"/>
    <w:rsid w:val="00BF34A6"/>
    <w:rsid w:val="00BF7AFA"/>
    <w:rsid w:val="00C00D4B"/>
    <w:rsid w:val="00C01D67"/>
    <w:rsid w:val="00C0250F"/>
    <w:rsid w:val="00C02E08"/>
    <w:rsid w:val="00C02FA7"/>
    <w:rsid w:val="00C03922"/>
    <w:rsid w:val="00C057E1"/>
    <w:rsid w:val="00C064BE"/>
    <w:rsid w:val="00C079AB"/>
    <w:rsid w:val="00C07E9C"/>
    <w:rsid w:val="00C11187"/>
    <w:rsid w:val="00C11C6C"/>
    <w:rsid w:val="00C12B6B"/>
    <w:rsid w:val="00C12F9A"/>
    <w:rsid w:val="00C1310F"/>
    <w:rsid w:val="00C14466"/>
    <w:rsid w:val="00C14CCB"/>
    <w:rsid w:val="00C16361"/>
    <w:rsid w:val="00C16899"/>
    <w:rsid w:val="00C168DA"/>
    <w:rsid w:val="00C2105A"/>
    <w:rsid w:val="00C226C0"/>
    <w:rsid w:val="00C233D0"/>
    <w:rsid w:val="00C252F7"/>
    <w:rsid w:val="00C322BD"/>
    <w:rsid w:val="00C338AB"/>
    <w:rsid w:val="00C3442B"/>
    <w:rsid w:val="00C40887"/>
    <w:rsid w:val="00C40991"/>
    <w:rsid w:val="00C41D49"/>
    <w:rsid w:val="00C458C4"/>
    <w:rsid w:val="00C50D4C"/>
    <w:rsid w:val="00C510E0"/>
    <w:rsid w:val="00C516BA"/>
    <w:rsid w:val="00C519CB"/>
    <w:rsid w:val="00C52858"/>
    <w:rsid w:val="00C52B87"/>
    <w:rsid w:val="00C52E4A"/>
    <w:rsid w:val="00C53451"/>
    <w:rsid w:val="00C53EE7"/>
    <w:rsid w:val="00C541B3"/>
    <w:rsid w:val="00C54D8B"/>
    <w:rsid w:val="00C559FE"/>
    <w:rsid w:val="00C56294"/>
    <w:rsid w:val="00C605FB"/>
    <w:rsid w:val="00C62827"/>
    <w:rsid w:val="00C65F44"/>
    <w:rsid w:val="00C66160"/>
    <w:rsid w:val="00C66A18"/>
    <w:rsid w:val="00C66D00"/>
    <w:rsid w:val="00C67397"/>
    <w:rsid w:val="00C70798"/>
    <w:rsid w:val="00C71FBF"/>
    <w:rsid w:val="00C734F4"/>
    <w:rsid w:val="00C7470C"/>
    <w:rsid w:val="00C74AEA"/>
    <w:rsid w:val="00C75576"/>
    <w:rsid w:val="00C75E8D"/>
    <w:rsid w:val="00C76950"/>
    <w:rsid w:val="00C76A33"/>
    <w:rsid w:val="00C771A5"/>
    <w:rsid w:val="00C776F4"/>
    <w:rsid w:val="00C77E1C"/>
    <w:rsid w:val="00C81896"/>
    <w:rsid w:val="00C81AB3"/>
    <w:rsid w:val="00C8411F"/>
    <w:rsid w:val="00C84317"/>
    <w:rsid w:val="00C876DC"/>
    <w:rsid w:val="00C9223F"/>
    <w:rsid w:val="00C94966"/>
    <w:rsid w:val="00C96696"/>
    <w:rsid w:val="00C972A9"/>
    <w:rsid w:val="00CA03C3"/>
    <w:rsid w:val="00CA129B"/>
    <w:rsid w:val="00CA184C"/>
    <w:rsid w:val="00CA3631"/>
    <w:rsid w:val="00CA4244"/>
    <w:rsid w:val="00CA4375"/>
    <w:rsid w:val="00CA46CB"/>
    <w:rsid w:val="00CA5B80"/>
    <w:rsid w:val="00CA6516"/>
    <w:rsid w:val="00CA664E"/>
    <w:rsid w:val="00CA7C35"/>
    <w:rsid w:val="00CA7CDF"/>
    <w:rsid w:val="00CB0A12"/>
    <w:rsid w:val="00CB214C"/>
    <w:rsid w:val="00CB248E"/>
    <w:rsid w:val="00CB36E0"/>
    <w:rsid w:val="00CB6C02"/>
    <w:rsid w:val="00CB78C2"/>
    <w:rsid w:val="00CC17AE"/>
    <w:rsid w:val="00CC2FF4"/>
    <w:rsid w:val="00CC315C"/>
    <w:rsid w:val="00CC3495"/>
    <w:rsid w:val="00CC4685"/>
    <w:rsid w:val="00CC4849"/>
    <w:rsid w:val="00CC5920"/>
    <w:rsid w:val="00CC6789"/>
    <w:rsid w:val="00CC7BB2"/>
    <w:rsid w:val="00CD1502"/>
    <w:rsid w:val="00CD35E0"/>
    <w:rsid w:val="00CD4E32"/>
    <w:rsid w:val="00CD5C96"/>
    <w:rsid w:val="00CD5ECA"/>
    <w:rsid w:val="00CD647E"/>
    <w:rsid w:val="00CD64BB"/>
    <w:rsid w:val="00CD6C1C"/>
    <w:rsid w:val="00CD7A3E"/>
    <w:rsid w:val="00CE070C"/>
    <w:rsid w:val="00CE0A19"/>
    <w:rsid w:val="00CE361C"/>
    <w:rsid w:val="00CE557C"/>
    <w:rsid w:val="00CE577B"/>
    <w:rsid w:val="00CE7CE0"/>
    <w:rsid w:val="00CF31F4"/>
    <w:rsid w:val="00CF330E"/>
    <w:rsid w:val="00CF3959"/>
    <w:rsid w:val="00CF47F3"/>
    <w:rsid w:val="00CF6AEA"/>
    <w:rsid w:val="00D02193"/>
    <w:rsid w:val="00D026CC"/>
    <w:rsid w:val="00D03EB0"/>
    <w:rsid w:val="00D04209"/>
    <w:rsid w:val="00D04780"/>
    <w:rsid w:val="00D0591F"/>
    <w:rsid w:val="00D10AB8"/>
    <w:rsid w:val="00D112FE"/>
    <w:rsid w:val="00D11D0A"/>
    <w:rsid w:val="00D1233F"/>
    <w:rsid w:val="00D12B81"/>
    <w:rsid w:val="00D12F9E"/>
    <w:rsid w:val="00D14692"/>
    <w:rsid w:val="00D16AC1"/>
    <w:rsid w:val="00D16C3D"/>
    <w:rsid w:val="00D17572"/>
    <w:rsid w:val="00D20CD9"/>
    <w:rsid w:val="00D21F1D"/>
    <w:rsid w:val="00D22199"/>
    <w:rsid w:val="00D23873"/>
    <w:rsid w:val="00D240CC"/>
    <w:rsid w:val="00D24D25"/>
    <w:rsid w:val="00D2507E"/>
    <w:rsid w:val="00D25B62"/>
    <w:rsid w:val="00D27C82"/>
    <w:rsid w:val="00D328E9"/>
    <w:rsid w:val="00D32AEF"/>
    <w:rsid w:val="00D33263"/>
    <w:rsid w:val="00D334FD"/>
    <w:rsid w:val="00D3467B"/>
    <w:rsid w:val="00D34824"/>
    <w:rsid w:val="00D35767"/>
    <w:rsid w:val="00D358FC"/>
    <w:rsid w:val="00D41D9F"/>
    <w:rsid w:val="00D42A73"/>
    <w:rsid w:val="00D44B8B"/>
    <w:rsid w:val="00D44DA0"/>
    <w:rsid w:val="00D4716C"/>
    <w:rsid w:val="00D5267A"/>
    <w:rsid w:val="00D5588F"/>
    <w:rsid w:val="00D60776"/>
    <w:rsid w:val="00D61F28"/>
    <w:rsid w:val="00D62DBC"/>
    <w:rsid w:val="00D6390E"/>
    <w:rsid w:val="00D63AFE"/>
    <w:rsid w:val="00D63B32"/>
    <w:rsid w:val="00D650ED"/>
    <w:rsid w:val="00D65894"/>
    <w:rsid w:val="00D670F5"/>
    <w:rsid w:val="00D67944"/>
    <w:rsid w:val="00D704C5"/>
    <w:rsid w:val="00D7057A"/>
    <w:rsid w:val="00D70E25"/>
    <w:rsid w:val="00D71D26"/>
    <w:rsid w:val="00D72D76"/>
    <w:rsid w:val="00D76A28"/>
    <w:rsid w:val="00D77355"/>
    <w:rsid w:val="00D77AE3"/>
    <w:rsid w:val="00D80FA7"/>
    <w:rsid w:val="00D819A9"/>
    <w:rsid w:val="00D81D9E"/>
    <w:rsid w:val="00D8414B"/>
    <w:rsid w:val="00D85870"/>
    <w:rsid w:val="00D85DD1"/>
    <w:rsid w:val="00D87EDC"/>
    <w:rsid w:val="00D9030F"/>
    <w:rsid w:val="00D908E8"/>
    <w:rsid w:val="00D910B1"/>
    <w:rsid w:val="00D92BD5"/>
    <w:rsid w:val="00D932FE"/>
    <w:rsid w:val="00D93E03"/>
    <w:rsid w:val="00D94186"/>
    <w:rsid w:val="00D94651"/>
    <w:rsid w:val="00D948BC"/>
    <w:rsid w:val="00D95BCC"/>
    <w:rsid w:val="00D95C11"/>
    <w:rsid w:val="00D9701D"/>
    <w:rsid w:val="00D9781B"/>
    <w:rsid w:val="00DA2652"/>
    <w:rsid w:val="00DA2F7E"/>
    <w:rsid w:val="00DA427E"/>
    <w:rsid w:val="00DA42CD"/>
    <w:rsid w:val="00DA4350"/>
    <w:rsid w:val="00DA79EF"/>
    <w:rsid w:val="00DB0A40"/>
    <w:rsid w:val="00DB0C70"/>
    <w:rsid w:val="00DB145E"/>
    <w:rsid w:val="00DB6284"/>
    <w:rsid w:val="00DB63AC"/>
    <w:rsid w:val="00DB6E33"/>
    <w:rsid w:val="00DC1042"/>
    <w:rsid w:val="00DC1D04"/>
    <w:rsid w:val="00DC279A"/>
    <w:rsid w:val="00DC336B"/>
    <w:rsid w:val="00DC3F2F"/>
    <w:rsid w:val="00DC4B9F"/>
    <w:rsid w:val="00DD064E"/>
    <w:rsid w:val="00DD09EA"/>
    <w:rsid w:val="00DD57BC"/>
    <w:rsid w:val="00DD626A"/>
    <w:rsid w:val="00DE159C"/>
    <w:rsid w:val="00DE1A70"/>
    <w:rsid w:val="00DE4163"/>
    <w:rsid w:val="00DE4A4A"/>
    <w:rsid w:val="00DE51F6"/>
    <w:rsid w:val="00DE5700"/>
    <w:rsid w:val="00DE58C8"/>
    <w:rsid w:val="00DE67DA"/>
    <w:rsid w:val="00DF0878"/>
    <w:rsid w:val="00DF12FC"/>
    <w:rsid w:val="00DF1842"/>
    <w:rsid w:val="00DF199A"/>
    <w:rsid w:val="00DF2319"/>
    <w:rsid w:val="00DF5F97"/>
    <w:rsid w:val="00E00810"/>
    <w:rsid w:val="00E00D5D"/>
    <w:rsid w:val="00E02311"/>
    <w:rsid w:val="00E02605"/>
    <w:rsid w:val="00E04167"/>
    <w:rsid w:val="00E05B83"/>
    <w:rsid w:val="00E07F43"/>
    <w:rsid w:val="00E1125B"/>
    <w:rsid w:val="00E173BD"/>
    <w:rsid w:val="00E178D3"/>
    <w:rsid w:val="00E21385"/>
    <w:rsid w:val="00E2258D"/>
    <w:rsid w:val="00E227A9"/>
    <w:rsid w:val="00E22F34"/>
    <w:rsid w:val="00E24928"/>
    <w:rsid w:val="00E256AE"/>
    <w:rsid w:val="00E2593A"/>
    <w:rsid w:val="00E25D2A"/>
    <w:rsid w:val="00E262C0"/>
    <w:rsid w:val="00E30644"/>
    <w:rsid w:val="00E311DA"/>
    <w:rsid w:val="00E3216C"/>
    <w:rsid w:val="00E32256"/>
    <w:rsid w:val="00E33C9C"/>
    <w:rsid w:val="00E374AC"/>
    <w:rsid w:val="00E37881"/>
    <w:rsid w:val="00E40098"/>
    <w:rsid w:val="00E40424"/>
    <w:rsid w:val="00E40F88"/>
    <w:rsid w:val="00E410B7"/>
    <w:rsid w:val="00E41D89"/>
    <w:rsid w:val="00E424BA"/>
    <w:rsid w:val="00E42C5E"/>
    <w:rsid w:val="00E44761"/>
    <w:rsid w:val="00E45C20"/>
    <w:rsid w:val="00E45F49"/>
    <w:rsid w:val="00E46847"/>
    <w:rsid w:val="00E50BF6"/>
    <w:rsid w:val="00E50CE9"/>
    <w:rsid w:val="00E52B3A"/>
    <w:rsid w:val="00E53EE7"/>
    <w:rsid w:val="00E550D6"/>
    <w:rsid w:val="00E555BC"/>
    <w:rsid w:val="00E55D5F"/>
    <w:rsid w:val="00E56436"/>
    <w:rsid w:val="00E57543"/>
    <w:rsid w:val="00E6267F"/>
    <w:rsid w:val="00E63C7B"/>
    <w:rsid w:val="00E65739"/>
    <w:rsid w:val="00E730B0"/>
    <w:rsid w:val="00E74688"/>
    <w:rsid w:val="00E7521F"/>
    <w:rsid w:val="00E76A73"/>
    <w:rsid w:val="00E774EA"/>
    <w:rsid w:val="00E82171"/>
    <w:rsid w:val="00E8228E"/>
    <w:rsid w:val="00E83141"/>
    <w:rsid w:val="00E834EE"/>
    <w:rsid w:val="00E835D1"/>
    <w:rsid w:val="00E835E5"/>
    <w:rsid w:val="00E86D9D"/>
    <w:rsid w:val="00E87DE5"/>
    <w:rsid w:val="00E914BA"/>
    <w:rsid w:val="00EA0FC4"/>
    <w:rsid w:val="00EA1C70"/>
    <w:rsid w:val="00EA2180"/>
    <w:rsid w:val="00EA279F"/>
    <w:rsid w:val="00EA531C"/>
    <w:rsid w:val="00EA6D23"/>
    <w:rsid w:val="00EA7561"/>
    <w:rsid w:val="00EA7B77"/>
    <w:rsid w:val="00EB2AEE"/>
    <w:rsid w:val="00EB41B2"/>
    <w:rsid w:val="00EB46F8"/>
    <w:rsid w:val="00EB50CE"/>
    <w:rsid w:val="00EB50D5"/>
    <w:rsid w:val="00EB6031"/>
    <w:rsid w:val="00EB608C"/>
    <w:rsid w:val="00EB6241"/>
    <w:rsid w:val="00EB6297"/>
    <w:rsid w:val="00EB6CF5"/>
    <w:rsid w:val="00EC0385"/>
    <w:rsid w:val="00EC1C75"/>
    <w:rsid w:val="00EC2956"/>
    <w:rsid w:val="00EC3958"/>
    <w:rsid w:val="00EC43B3"/>
    <w:rsid w:val="00EC7476"/>
    <w:rsid w:val="00ED3DC9"/>
    <w:rsid w:val="00ED419B"/>
    <w:rsid w:val="00ED71C4"/>
    <w:rsid w:val="00EE0BCA"/>
    <w:rsid w:val="00EE12C3"/>
    <w:rsid w:val="00EE1839"/>
    <w:rsid w:val="00EE3606"/>
    <w:rsid w:val="00EE440C"/>
    <w:rsid w:val="00EE4AE5"/>
    <w:rsid w:val="00EE6EFC"/>
    <w:rsid w:val="00EF0116"/>
    <w:rsid w:val="00EF159D"/>
    <w:rsid w:val="00EF37B6"/>
    <w:rsid w:val="00EF4211"/>
    <w:rsid w:val="00EF4851"/>
    <w:rsid w:val="00EF491B"/>
    <w:rsid w:val="00EF5635"/>
    <w:rsid w:val="00EF5A5D"/>
    <w:rsid w:val="00EF626C"/>
    <w:rsid w:val="00F00D7A"/>
    <w:rsid w:val="00F025B4"/>
    <w:rsid w:val="00F027FD"/>
    <w:rsid w:val="00F03B3F"/>
    <w:rsid w:val="00F045B4"/>
    <w:rsid w:val="00F05D3D"/>
    <w:rsid w:val="00F0654B"/>
    <w:rsid w:val="00F1005D"/>
    <w:rsid w:val="00F107F8"/>
    <w:rsid w:val="00F139AC"/>
    <w:rsid w:val="00F15252"/>
    <w:rsid w:val="00F21CD4"/>
    <w:rsid w:val="00F21D76"/>
    <w:rsid w:val="00F229BB"/>
    <w:rsid w:val="00F23C55"/>
    <w:rsid w:val="00F24030"/>
    <w:rsid w:val="00F24222"/>
    <w:rsid w:val="00F24F34"/>
    <w:rsid w:val="00F25915"/>
    <w:rsid w:val="00F312EA"/>
    <w:rsid w:val="00F366B1"/>
    <w:rsid w:val="00F36ACE"/>
    <w:rsid w:val="00F36BF5"/>
    <w:rsid w:val="00F37412"/>
    <w:rsid w:val="00F37AFB"/>
    <w:rsid w:val="00F40503"/>
    <w:rsid w:val="00F41859"/>
    <w:rsid w:val="00F4203D"/>
    <w:rsid w:val="00F4244A"/>
    <w:rsid w:val="00F43683"/>
    <w:rsid w:val="00F45227"/>
    <w:rsid w:val="00F45BDA"/>
    <w:rsid w:val="00F46718"/>
    <w:rsid w:val="00F5193C"/>
    <w:rsid w:val="00F533A1"/>
    <w:rsid w:val="00F5434B"/>
    <w:rsid w:val="00F54C13"/>
    <w:rsid w:val="00F54E42"/>
    <w:rsid w:val="00F54F22"/>
    <w:rsid w:val="00F552AA"/>
    <w:rsid w:val="00F57637"/>
    <w:rsid w:val="00F579BA"/>
    <w:rsid w:val="00F61649"/>
    <w:rsid w:val="00F632AA"/>
    <w:rsid w:val="00F63FF5"/>
    <w:rsid w:val="00F65E7A"/>
    <w:rsid w:val="00F6688B"/>
    <w:rsid w:val="00F679A2"/>
    <w:rsid w:val="00F70113"/>
    <w:rsid w:val="00F70B90"/>
    <w:rsid w:val="00F740A4"/>
    <w:rsid w:val="00F75014"/>
    <w:rsid w:val="00F757D9"/>
    <w:rsid w:val="00F75D16"/>
    <w:rsid w:val="00F76273"/>
    <w:rsid w:val="00F76F67"/>
    <w:rsid w:val="00F821BE"/>
    <w:rsid w:val="00F82DCA"/>
    <w:rsid w:val="00F82ED7"/>
    <w:rsid w:val="00F831AC"/>
    <w:rsid w:val="00F83CC1"/>
    <w:rsid w:val="00F85D8C"/>
    <w:rsid w:val="00F87922"/>
    <w:rsid w:val="00F90945"/>
    <w:rsid w:val="00F92B8E"/>
    <w:rsid w:val="00F93EAE"/>
    <w:rsid w:val="00F93F26"/>
    <w:rsid w:val="00F941FE"/>
    <w:rsid w:val="00F947D5"/>
    <w:rsid w:val="00F96125"/>
    <w:rsid w:val="00F9769F"/>
    <w:rsid w:val="00FA079A"/>
    <w:rsid w:val="00FA0FB3"/>
    <w:rsid w:val="00FA324F"/>
    <w:rsid w:val="00FA3252"/>
    <w:rsid w:val="00FA3933"/>
    <w:rsid w:val="00FA5063"/>
    <w:rsid w:val="00FA61AF"/>
    <w:rsid w:val="00FA6342"/>
    <w:rsid w:val="00FA6D27"/>
    <w:rsid w:val="00FB1413"/>
    <w:rsid w:val="00FB1D96"/>
    <w:rsid w:val="00FB321A"/>
    <w:rsid w:val="00FB4432"/>
    <w:rsid w:val="00FB5F1A"/>
    <w:rsid w:val="00FC1203"/>
    <w:rsid w:val="00FC12BD"/>
    <w:rsid w:val="00FC23F6"/>
    <w:rsid w:val="00FC3BC2"/>
    <w:rsid w:val="00FC5946"/>
    <w:rsid w:val="00FC5D1F"/>
    <w:rsid w:val="00FD35C4"/>
    <w:rsid w:val="00FD6BEF"/>
    <w:rsid w:val="00FD77B1"/>
    <w:rsid w:val="00FE006F"/>
    <w:rsid w:val="00FE2F03"/>
    <w:rsid w:val="00FE3871"/>
    <w:rsid w:val="00FE43E7"/>
    <w:rsid w:val="00FE52E4"/>
    <w:rsid w:val="00FE65C7"/>
    <w:rsid w:val="00FE6994"/>
    <w:rsid w:val="00FE69B9"/>
    <w:rsid w:val="00FE7341"/>
    <w:rsid w:val="00FF0762"/>
    <w:rsid w:val="00FF07E4"/>
    <w:rsid w:val="00FF0A46"/>
    <w:rsid w:val="00FF0FB4"/>
    <w:rsid w:val="00FF0FEB"/>
    <w:rsid w:val="00FF2B5E"/>
    <w:rsid w:val="00FF3108"/>
    <w:rsid w:val="00FF3981"/>
    <w:rsid w:val="00FF4563"/>
    <w:rsid w:val="00FF5EF1"/>
    <w:rsid w:val="00FF66D7"/>
    <w:rsid w:val="00FF6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00F72"/>
  <w15:chartTrackingRefBased/>
  <w15:docId w15:val="{31F84A9F-09AE-4FB4-A6B4-071EBB3F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17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71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71A5"/>
    <w:rPr>
      <w:sz w:val="18"/>
      <w:szCs w:val="18"/>
    </w:rPr>
  </w:style>
  <w:style w:type="paragraph" w:styleId="a4">
    <w:name w:val="footer"/>
    <w:basedOn w:val="a"/>
    <w:link w:val="Char0"/>
    <w:uiPriority w:val="99"/>
    <w:unhideWhenUsed/>
    <w:rsid w:val="00C771A5"/>
    <w:pPr>
      <w:tabs>
        <w:tab w:val="center" w:pos="4153"/>
        <w:tab w:val="right" w:pos="8306"/>
      </w:tabs>
      <w:snapToGrid w:val="0"/>
      <w:jc w:val="left"/>
    </w:pPr>
    <w:rPr>
      <w:sz w:val="18"/>
      <w:szCs w:val="18"/>
    </w:rPr>
  </w:style>
  <w:style w:type="character" w:customStyle="1" w:styleId="Char0">
    <w:name w:val="页脚 Char"/>
    <w:basedOn w:val="a0"/>
    <w:link w:val="a4"/>
    <w:uiPriority w:val="99"/>
    <w:rsid w:val="00C771A5"/>
    <w:rPr>
      <w:sz w:val="18"/>
      <w:szCs w:val="18"/>
    </w:rPr>
  </w:style>
  <w:style w:type="character" w:styleId="a5">
    <w:name w:val="annotation reference"/>
    <w:basedOn w:val="a0"/>
    <w:uiPriority w:val="99"/>
    <w:semiHidden/>
    <w:unhideWhenUsed/>
    <w:rsid w:val="001463B0"/>
    <w:rPr>
      <w:sz w:val="16"/>
      <w:szCs w:val="16"/>
    </w:rPr>
  </w:style>
  <w:style w:type="paragraph" w:styleId="a6">
    <w:name w:val="annotation text"/>
    <w:basedOn w:val="a"/>
    <w:link w:val="Char1"/>
    <w:uiPriority w:val="99"/>
    <w:semiHidden/>
    <w:unhideWhenUsed/>
    <w:rsid w:val="001463B0"/>
    <w:rPr>
      <w:sz w:val="20"/>
      <w:szCs w:val="20"/>
    </w:rPr>
  </w:style>
  <w:style w:type="character" w:customStyle="1" w:styleId="Char1">
    <w:name w:val="批注文字 Char"/>
    <w:basedOn w:val="a0"/>
    <w:link w:val="a6"/>
    <w:uiPriority w:val="99"/>
    <w:semiHidden/>
    <w:rsid w:val="001463B0"/>
    <w:rPr>
      <w:sz w:val="20"/>
      <w:szCs w:val="20"/>
    </w:rPr>
  </w:style>
  <w:style w:type="paragraph" w:styleId="a7">
    <w:name w:val="annotation subject"/>
    <w:basedOn w:val="a6"/>
    <w:next w:val="a6"/>
    <w:link w:val="Char2"/>
    <w:uiPriority w:val="99"/>
    <w:semiHidden/>
    <w:unhideWhenUsed/>
    <w:rsid w:val="001463B0"/>
    <w:rPr>
      <w:b/>
      <w:bCs/>
    </w:rPr>
  </w:style>
  <w:style w:type="character" w:customStyle="1" w:styleId="Char2">
    <w:name w:val="批注主题 Char"/>
    <w:basedOn w:val="Char1"/>
    <w:link w:val="a7"/>
    <w:uiPriority w:val="99"/>
    <w:semiHidden/>
    <w:rsid w:val="001463B0"/>
    <w:rPr>
      <w:b/>
      <w:bCs/>
      <w:sz w:val="20"/>
      <w:szCs w:val="20"/>
    </w:rPr>
  </w:style>
  <w:style w:type="paragraph" w:styleId="a8">
    <w:name w:val="Balloon Text"/>
    <w:basedOn w:val="a"/>
    <w:link w:val="Char3"/>
    <w:uiPriority w:val="99"/>
    <w:semiHidden/>
    <w:unhideWhenUsed/>
    <w:rsid w:val="001463B0"/>
    <w:rPr>
      <w:rFonts w:ascii="Segoe UI" w:hAnsi="Segoe UI" w:cs="Segoe UI"/>
      <w:sz w:val="18"/>
      <w:szCs w:val="18"/>
    </w:rPr>
  </w:style>
  <w:style w:type="character" w:customStyle="1" w:styleId="Char3">
    <w:name w:val="批注框文本 Char"/>
    <w:basedOn w:val="a0"/>
    <w:link w:val="a8"/>
    <w:uiPriority w:val="99"/>
    <w:semiHidden/>
    <w:rsid w:val="001463B0"/>
    <w:rPr>
      <w:rFonts w:ascii="Segoe UI" w:hAnsi="Segoe UI" w:cs="Segoe UI"/>
      <w:sz w:val="18"/>
      <w:szCs w:val="18"/>
    </w:rPr>
  </w:style>
  <w:style w:type="paragraph" w:styleId="a9">
    <w:name w:val="List Paragraph"/>
    <w:basedOn w:val="a"/>
    <w:uiPriority w:val="34"/>
    <w:qFormat/>
    <w:rsid w:val="00634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063D2B6-E02D-4C1B-8212-4BEA672F8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Ziyi</dc:creator>
  <cp:keywords/>
  <dc:description/>
  <cp:lastModifiedBy>Wu Ziyi</cp:lastModifiedBy>
  <cp:revision>7</cp:revision>
  <cp:lastPrinted>2020-11-03T05:32:00Z</cp:lastPrinted>
  <dcterms:created xsi:type="dcterms:W3CDTF">2020-11-06T06:16:00Z</dcterms:created>
  <dcterms:modified xsi:type="dcterms:W3CDTF">2021-02-12T07:51:00Z</dcterms:modified>
</cp:coreProperties>
</file>